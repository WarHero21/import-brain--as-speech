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2109E01" w14:textId="28ACF1B0" w:rsidR="009303D9" w:rsidRDefault="0045618F" w:rsidP="0045618F">
      <w:pPr>
        <w:pStyle w:val="papertitle"/>
        <w:spacing w:before="5pt" w:beforeAutospacing="1" w:after="5pt" w:afterAutospacing="1"/>
        <w:rPr>
          <w:ins w:id="0" w:author="Salamon Ádám László" w:date="2022-12-11T21:00:00Z"/>
          <w:kern w:val="48"/>
        </w:rPr>
      </w:pPr>
      <w:r w:rsidRPr="0045618F">
        <w:rPr>
          <w:kern w:val="48"/>
        </w:rPr>
        <w:t>BRAIN2SPEECH</w:t>
      </w:r>
      <w:ins w:id="1" w:author="Salamon Ádám László" w:date="2022-12-11T21:01:00Z">
        <w:r w:rsidR="00350411">
          <w:rPr>
            <w:kern w:val="48"/>
          </w:rPr>
          <w:br/>
        </w:r>
      </w:ins>
      <w:del w:id="2" w:author="Salamon Ádám László" w:date="2022-12-11T21:00:00Z">
        <w:r w:rsidRPr="0045618F" w:rsidDel="003A0A4E">
          <w:rPr>
            <w:kern w:val="48"/>
          </w:rPr>
          <w:delText>:</w:delText>
        </w:r>
      </w:del>
      <w:r w:rsidRPr="0045618F">
        <w:rPr>
          <w:kern w:val="48"/>
        </w:rPr>
        <w:t xml:space="preserve"> </w:t>
      </w:r>
      <w:ins w:id="3" w:author="Salamon Ádám László" w:date="2022-12-11T21:00:00Z">
        <w:r w:rsidR="00350411" w:rsidRPr="00350411">
          <w:rPr>
            <w:kern w:val="48"/>
          </w:rPr>
          <w:t>Interpreting speech from EEG recordings</w:t>
        </w:r>
      </w:ins>
    </w:p>
    <w:p w14:paraId="4CE931EA" w14:textId="3E03F494" w:rsidR="00350411" w:rsidRPr="008B6524" w:rsidRDefault="00907DA7" w:rsidP="00350411">
      <w:pPr>
        <w:pStyle w:val="Alcm"/>
        <w:pPrChange w:id="4" w:author="Salamon Ádám László" w:date="2022-12-11T21:00:00Z">
          <w:pPr>
            <w:pStyle w:val="papertitle"/>
            <w:spacing w:before="5pt" w:beforeAutospacing="1" w:after="5pt" w:afterAutospacing="1"/>
          </w:pPr>
        </w:pPrChange>
      </w:pPr>
      <w:ins w:id="5" w:author="Salamon Ádám László" w:date="2022-12-11T21:01:00Z">
        <w:r>
          <w:t>(</w:t>
        </w:r>
        <w:r w:rsidR="00350411" w:rsidRPr="00350411">
          <w:t xml:space="preserve">BRAIN2SPEECH: </w:t>
        </w:r>
        <w:proofErr w:type="spellStart"/>
        <w:r w:rsidR="00350411" w:rsidRPr="00350411">
          <w:t>Beszéd</w:t>
        </w:r>
        <w:proofErr w:type="spellEnd"/>
        <w:r w:rsidR="00350411" w:rsidRPr="00350411">
          <w:t xml:space="preserve"> </w:t>
        </w:r>
        <w:proofErr w:type="spellStart"/>
        <w:r w:rsidR="00350411" w:rsidRPr="00350411">
          <w:t>értelmezése</w:t>
        </w:r>
        <w:proofErr w:type="spellEnd"/>
        <w:r w:rsidR="00350411" w:rsidRPr="00350411">
          <w:t xml:space="preserve"> EEG </w:t>
        </w:r>
        <w:proofErr w:type="spellStart"/>
        <w:r w:rsidR="00350411" w:rsidRPr="00350411">
          <w:t>felvételek</w:t>
        </w:r>
        <w:proofErr w:type="spellEnd"/>
        <w:r w:rsidR="00350411" w:rsidRPr="00350411">
          <w:t xml:space="preserve"> </w:t>
        </w:r>
        <w:proofErr w:type="spellStart"/>
        <w:r w:rsidR="00350411" w:rsidRPr="00350411">
          <w:t>alapján</w:t>
        </w:r>
        <w:proofErr w:type="spellEnd"/>
        <w:r w:rsidR="00350411">
          <w:t>)</w:t>
        </w:r>
      </w:ins>
    </w:p>
    <w:p w14:paraId="5F664E41" w14:textId="77777777" w:rsidR="00D7522C" w:rsidRDefault="00D7522C" w:rsidP="003B4E04">
      <w:pPr>
        <w:pStyle w:val="Author"/>
        <w:spacing w:before="5pt" w:beforeAutospacing="1" w:after="5pt" w:afterAutospacing="1" w:line="6pt" w:lineRule="auto"/>
        <w:rPr>
          <w:sz w:val="16"/>
          <w:szCs w:val="16"/>
        </w:rPr>
      </w:pPr>
    </w:p>
    <w:p w14:paraId="774AABC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06ABE82E" w14:textId="6740D67B" w:rsidR="00BD670B" w:rsidRDefault="00C85891" w:rsidP="00BD670B">
      <w:pPr>
        <w:pStyle w:val="Author"/>
        <w:spacing w:before="5pt" w:beforeAutospacing="1"/>
        <w:rPr>
          <w:sz w:val="18"/>
          <w:szCs w:val="18"/>
        </w:rPr>
      </w:pPr>
      <w:ins w:id="6" w:author="Salamon Ádám László" w:date="2022-12-11T20:52:00Z">
        <w:r>
          <w:rPr>
            <w:sz w:val="18"/>
            <w:szCs w:val="18"/>
          </w:rPr>
          <w:br/>
        </w:r>
      </w:ins>
      <w:r w:rsidR="002E1FAF">
        <w:rPr>
          <w:sz w:val="18"/>
          <w:szCs w:val="18"/>
        </w:rPr>
        <w:t>Görcs András</w:t>
      </w:r>
      <w:r w:rsidR="001A3B3D" w:rsidRPr="00F847A6">
        <w:rPr>
          <w:sz w:val="18"/>
          <w:szCs w:val="18"/>
        </w:rPr>
        <w:t xml:space="preserve"> </w:t>
      </w:r>
      <w:r w:rsidR="001A3B3D" w:rsidRPr="00F847A6">
        <w:rPr>
          <w:sz w:val="18"/>
          <w:szCs w:val="18"/>
        </w:rPr>
        <w:br/>
      </w:r>
      <w:r w:rsidR="002E1FAF">
        <w:rPr>
          <w:sz w:val="18"/>
          <w:szCs w:val="18"/>
        </w:rPr>
        <w:t>BME</w:t>
      </w:r>
      <w:r w:rsidR="00D72D06" w:rsidRPr="00F847A6">
        <w:rPr>
          <w:sz w:val="18"/>
          <w:szCs w:val="18"/>
        </w:rPr>
        <w:br/>
      </w:r>
      <w:r w:rsidR="0054188F">
        <w:rPr>
          <w:sz w:val="18"/>
          <w:szCs w:val="18"/>
        </w:rPr>
        <w:t>Hungary</w:t>
      </w:r>
      <w:r w:rsidR="001A3B3D" w:rsidRPr="00F847A6">
        <w:rPr>
          <w:sz w:val="18"/>
          <w:szCs w:val="18"/>
        </w:rPr>
        <w:br/>
      </w:r>
      <w:del w:id="7" w:author="Salamon Ádám László" w:date="2022-12-11T23:02:00Z">
        <w:r w:rsidR="00C364E8" w:rsidDel="002952A6">
          <w:rPr>
            <w:sz w:val="18"/>
            <w:szCs w:val="18"/>
          </w:rPr>
          <w:br/>
        </w:r>
      </w:del>
      <w:r w:rsidR="00C364E8">
        <w:rPr>
          <w:sz w:val="18"/>
          <w:szCs w:val="18"/>
        </w:rPr>
        <w:t>andras.gorcs@edu.bme.hu</w:t>
      </w:r>
    </w:p>
    <w:p w14:paraId="46269410" w14:textId="77777777" w:rsidR="003A4EB5" w:rsidRDefault="003A4EB5" w:rsidP="00BD670B">
      <w:pPr>
        <w:pStyle w:val="Author"/>
        <w:spacing w:before="5pt" w:beforeAutospacing="1"/>
        <w:rPr>
          <w:sz w:val="18"/>
          <w:szCs w:val="18"/>
        </w:rPr>
      </w:pPr>
    </w:p>
    <w:p w14:paraId="0BF6D0E8" w14:textId="4396431C" w:rsidR="001A3B3D" w:rsidRPr="00F847A6" w:rsidRDefault="00BD670B" w:rsidP="007B6DDA">
      <w:pPr>
        <w:pStyle w:val="Author"/>
        <w:spacing w:before="5pt" w:beforeAutospacing="1"/>
        <w:rPr>
          <w:sz w:val="18"/>
          <w:szCs w:val="18"/>
        </w:rPr>
      </w:pPr>
      <w:r>
        <w:rPr>
          <w:sz w:val="18"/>
          <w:szCs w:val="18"/>
        </w:rPr>
        <w:br w:type="column"/>
      </w:r>
      <w:r w:rsidR="002E1FAF">
        <w:rPr>
          <w:sz w:val="18"/>
          <w:szCs w:val="18"/>
        </w:rPr>
        <w:t>Józsa Richard</w:t>
      </w:r>
      <w:r w:rsidR="001A3B3D" w:rsidRPr="00F847A6">
        <w:rPr>
          <w:sz w:val="18"/>
          <w:szCs w:val="18"/>
        </w:rPr>
        <w:br/>
      </w:r>
      <w:r w:rsidR="002E1FAF">
        <w:rPr>
          <w:sz w:val="18"/>
          <w:szCs w:val="18"/>
        </w:rPr>
        <w:t>BME</w:t>
      </w:r>
      <w:r w:rsidR="0054188F">
        <w:rPr>
          <w:sz w:val="18"/>
          <w:szCs w:val="18"/>
        </w:rPr>
        <w:br/>
        <w:t>Hungary</w:t>
      </w:r>
      <w:r w:rsidR="001A3B3D" w:rsidRPr="00F847A6">
        <w:rPr>
          <w:sz w:val="18"/>
          <w:szCs w:val="18"/>
        </w:rPr>
        <w:br/>
      </w:r>
      <w:r w:rsidR="003A4832" w:rsidRPr="003A4832">
        <w:rPr>
          <w:sz w:val="18"/>
          <w:szCs w:val="18"/>
        </w:rPr>
        <w:t>jozsarichard@edu.bme.hu</w:t>
      </w:r>
    </w:p>
    <w:p w14:paraId="16B8FD7F" w14:textId="77777777" w:rsidR="001A3B3D" w:rsidRPr="00F847A6" w:rsidRDefault="00BD670B" w:rsidP="00447BB9">
      <w:pPr>
        <w:pStyle w:val="Author"/>
        <w:spacing w:before="5pt" w:beforeAutospacing="1"/>
        <w:rPr>
          <w:sz w:val="18"/>
          <w:szCs w:val="18"/>
        </w:rPr>
      </w:pPr>
      <w:r>
        <w:rPr>
          <w:sz w:val="18"/>
          <w:szCs w:val="18"/>
        </w:rPr>
        <w:br w:type="column"/>
      </w:r>
      <w:r w:rsidR="0045618F">
        <w:rPr>
          <w:sz w:val="18"/>
          <w:szCs w:val="18"/>
        </w:rPr>
        <w:t>Salamon Ádám</w:t>
      </w:r>
      <w:r w:rsidR="001A3B3D" w:rsidRPr="00F847A6">
        <w:rPr>
          <w:sz w:val="18"/>
          <w:szCs w:val="18"/>
        </w:rPr>
        <w:br/>
      </w:r>
      <w:r w:rsidR="0054188F">
        <w:rPr>
          <w:sz w:val="18"/>
          <w:szCs w:val="18"/>
        </w:rPr>
        <w:t>BME</w:t>
      </w:r>
      <w:r w:rsidR="001A3B3D" w:rsidRPr="00F847A6">
        <w:rPr>
          <w:sz w:val="18"/>
          <w:szCs w:val="18"/>
        </w:rPr>
        <w:br/>
      </w:r>
      <w:r w:rsidR="0054188F">
        <w:rPr>
          <w:sz w:val="18"/>
          <w:szCs w:val="18"/>
        </w:rPr>
        <w:t>Hungary</w:t>
      </w:r>
      <w:r w:rsidR="0054188F">
        <w:rPr>
          <w:sz w:val="18"/>
          <w:szCs w:val="18"/>
        </w:rPr>
        <w:br/>
        <w:t>sal.adam@gmail.com</w:t>
      </w:r>
    </w:p>
    <w:p w14:paraId="51E1A0DE" w14:textId="77777777" w:rsidR="009F1D79" w:rsidRDefault="009F1D79"/>
    <w:p w14:paraId="57E5332C" w14:textId="77777777" w:rsidR="00431C06" w:rsidRDefault="00431C06">
      <w:pPr>
        <w:sectPr w:rsidR="00431C06" w:rsidSect="003B4E04">
          <w:type w:val="continuous"/>
          <w:pgSz w:w="595.30pt" w:h="841.90pt" w:code="9"/>
          <w:pgMar w:top="22.50pt" w:right="44.65pt" w:bottom="72pt" w:left="44.65pt" w:header="36pt" w:footer="36pt" w:gutter="0pt"/>
          <w:cols w:num="3" w:space="36pt"/>
          <w:docGrid w:linePitch="360"/>
        </w:sectPr>
      </w:pPr>
    </w:p>
    <w:p w14:paraId="0EE9069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AF7088" w14:textId="3861AA96" w:rsidR="007617DA" w:rsidRPr="000A7E52" w:rsidRDefault="00485D62" w:rsidP="00C91A1A">
      <w:pPr>
        <w:pStyle w:val="Abstract"/>
        <w:rPr>
          <w:i/>
          <w:iCs/>
          <w:lang w:val="hu-HU"/>
        </w:rPr>
      </w:pPr>
      <w:r w:rsidRPr="000A7E52">
        <w:rPr>
          <w:i/>
          <w:iCs/>
          <w:lang w:val="hu-HU"/>
        </w:rPr>
        <w:t xml:space="preserve">Bemutatjuk </w:t>
      </w:r>
      <w:r w:rsidR="007617DA" w:rsidRPr="000A7E52">
        <w:rPr>
          <w:i/>
          <w:iCs/>
          <w:lang w:val="hu-HU"/>
        </w:rPr>
        <w:t>A</w:t>
      </w:r>
      <w:r w:rsidR="00CF65AE" w:rsidRPr="000A7E52">
        <w:rPr>
          <w:i/>
          <w:iCs/>
          <w:lang w:val="hu-HU"/>
        </w:rPr>
        <w:t xml:space="preserve">z átalunk fejlesztett </w:t>
      </w:r>
      <w:del w:id="8" w:author="Salamon Ádám László" w:date="2022-12-11T22:01:00Z">
        <w:r w:rsidR="007617DA" w:rsidRPr="000A7E52" w:rsidDel="007D569B">
          <w:rPr>
            <w:i/>
            <w:iCs/>
            <w:lang w:val="hu-HU"/>
          </w:rPr>
          <w:delText xml:space="preserve"> </w:delText>
        </w:r>
      </w:del>
      <w:r w:rsidR="007617DA" w:rsidRPr="000A7E52">
        <w:rPr>
          <w:i/>
          <w:iCs/>
          <w:lang w:val="hu-HU"/>
        </w:rPr>
        <w:t xml:space="preserve">Brain2Speech agy-gép interfész </w:t>
      </w:r>
      <w:r w:rsidR="005F3648" w:rsidRPr="000A7E52">
        <w:rPr>
          <w:i/>
          <w:iCs/>
          <w:lang w:val="hu-HU"/>
        </w:rPr>
        <w:t>(BCI)</w:t>
      </w:r>
      <w:r w:rsidR="00F67399" w:rsidRPr="000A7E52">
        <w:rPr>
          <w:i/>
          <w:iCs/>
          <w:lang w:val="hu-HU"/>
        </w:rPr>
        <w:t>-</w:t>
      </w:r>
      <w:proofErr w:type="gramStart"/>
      <w:r w:rsidR="00F67399" w:rsidRPr="000A7E52">
        <w:rPr>
          <w:i/>
          <w:iCs/>
          <w:lang w:val="hu-HU"/>
        </w:rPr>
        <w:t>t</w:t>
      </w:r>
      <w:proofErr w:type="gramEnd"/>
      <w:r w:rsidR="00F67399" w:rsidRPr="000A7E52">
        <w:rPr>
          <w:i/>
          <w:iCs/>
          <w:lang w:val="hu-HU"/>
        </w:rPr>
        <w:t xml:space="preserve"> amely</w:t>
      </w:r>
      <w:r w:rsidR="00F67399" w:rsidRPr="000A7E52">
        <w:rPr>
          <w:lang w:val="hu-HU"/>
        </w:rPr>
        <w:t xml:space="preserve"> koponyán </w:t>
      </w:r>
      <w:r w:rsidR="000A7E52" w:rsidRPr="000A7E52">
        <w:rPr>
          <w:lang w:val="hu-HU"/>
        </w:rPr>
        <w:t>kívüli</w:t>
      </w:r>
      <w:r w:rsidR="00F67399" w:rsidRPr="000A7E52">
        <w:rPr>
          <w:lang w:val="hu-HU"/>
        </w:rPr>
        <w:t xml:space="preserve"> </w:t>
      </w:r>
      <w:proofErr w:type="spellStart"/>
      <w:r w:rsidR="00F67399" w:rsidRPr="000A7E52">
        <w:rPr>
          <w:i/>
          <w:iCs/>
          <w:lang w:val="hu-HU"/>
        </w:rPr>
        <w:t>elektroenkefalográfiás</w:t>
      </w:r>
      <w:proofErr w:type="spellEnd"/>
      <w:r w:rsidR="00F67399" w:rsidRPr="000A7E52">
        <w:rPr>
          <w:i/>
          <w:iCs/>
          <w:lang w:val="hu-HU"/>
        </w:rPr>
        <w:t xml:space="preserve"> (EEG) jelek </w:t>
      </w:r>
      <w:r w:rsidR="008E7B95" w:rsidRPr="000A7E52">
        <w:rPr>
          <w:i/>
          <w:iCs/>
          <w:lang w:val="hu-HU"/>
        </w:rPr>
        <w:t xml:space="preserve">alapján következtet a kísérleti alany beszédére. </w:t>
      </w:r>
      <w:ins w:id="9" w:author="Salamon Ádám László" w:date="2022-12-11T22:02:00Z">
        <w:r w:rsidR="00344C23">
          <w:rPr>
            <w:i/>
            <w:iCs/>
            <w:lang w:val="hu-HU"/>
          </w:rPr>
          <w:t xml:space="preserve">A </w:t>
        </w:r>
      </w:ins>
      <w:ins w:id="10" w:author="Salamon Ádám László" w:date="2022-12-11T22:03:00Z">
        <w:r w:rsidR="001E1174">
          <w:rPr>
            <w:i/>
            <w:iCs/>
            <w:lang w:val="hu-HU"/>
          </w:rPr>
          <w:t xml:space="preserve">feladatot klasszifikációs problémára vezettük vissza. </w:t>
        </w:r>
      </w:ins>
      <w:r w:rsidR="00B365C4" w:rsidRPr="000A7E52">
        <w:rPr>
          <w:i/>
          <w:iCs/>
          <w:lang w:val="hu-HU"/>
        </w:rPr>
        <w:t xml:space="preserve">Az megvalósított osztályozó program </w:t>
      </w:r>
      <w:proofErr w:type="spellStart"/>
      <w:r w:rsidR="003126AB">
        <w:rPr>
          <w:i/>
          <w:iCs/>
          <w:lang w:val="hu-HU"/>
        </w:rPr>
        <w:t>Convolution</w:t>
      </w:r>
      <w:proofErr w:type="spellEnd"/>
      <w:r w:rsidR="00B365C4" w:rsidRPr="000A7E52">
        <w:rPr>
          <w:i/>
          <w:iCs/>
          <w:lang w:val="hu-HU"/>
        </w:rPr>
        <w:t xml:space="preserve"> </w:t>
      </w:r>
      <w:proofErr w:type="spellStart"/>
      <w:r w:rsidR="00B365C4" w:rsidRPr="000A7E52">
        <w:rPr>
          <w:i/>
          <w:iCs/>
          <w:lang w:val="hu-HU"/>
        </w:rPr>
        <w:t>Neural</w:t>
      </w:r>
      <w:proofErr w:type="spellEnd"/>
      <w:r w:rsidR="00B365C4" w:rsidRPr="000A7E52">
        <w:rPr>
          <w:i/>
          <w:iCs/>
          <w:lang w:val="hu-HU"/>
        </w:rPr>
        <w:t xml:space="preserve"> Network</w:t>
      </w:r>
      <w:ins w:id="11" w:author="Salamon Ádám László" w:date="2022-12-11T20:45:00Z">
        <w:r w:rsidR="007A37C2">
          <w:rPr>
            <w:i/>
            <w:iCs/>
            <w:lang w:val="hu-HU"/>
          </w:rPr>
          <w:t xml:space="preserve"> (CNN)</w:t>
        </w:r>
      </w:ins>
      <w:r w:rsidR="0038347A" w:rsidRPr="000A7E52">
        <w:rPr>
          <w:i/>
          <w:iCs/>
          <w:lang w:val="hu-HU"/>
        </w:rPr>
        <w:t>-</w:t>
      </w:r>
      <w:ins w:id="12" w:author="Salamon Ádám László" w:date="2022-12-11T20:45:00Z">
        <w:r w:rsidR="007A37C2">
          <w:rPr>
            <w:i/>
            <w:iCs/>
            <w:lang w:val="hu-HU"/>
          </w:rPr>
          <w:t>e</w:t>
        </w:r>
      </w:ins>
      <w:del w:id="13" w:author="Salamon Ádám László" w:date="2022-12-11T20:45:00Z">
        <w:r w:rsidR="0038347A" w:rsidRPr="000A7E52" w:rsidDel="007A37C2">
          <w:rPr>
            <w:i/>
            <w:iCs/>
            <w:lang w:val="hu-HU"/>
          </w:rPr>
          <w:delText>ö</w:delText>
        </w:r>
      </w:del>
      <w:r w:rsidR="0038347A" w:rsidRPr="000A7E52">
        <w:rPr>
          <w:i/>
          <w:iCs/>
          <w:lang w:val="hu-HU"/>
        </w:rPr>
        <w:t xml:space="preserve">n és a Kara </w:t>
      </w:r>
      <w:proofErr w:type="spellStart"/>
      <w:r w:rsidR="0038347A" w:rsidRPr="000A7E52">
        <w:rPr>
          <w:i/>
          <w:iCs/>
          <w:lang w:val="hu-HU"/>
        </w:rPr>
        <w:t>One</w:t>
      </w:r>
      <w:proofErr w:type="spellEnd"/>
      <w:r w:rsidR="0038347A" w:rsidRPr="000A7E52">
        <w:rPr>
          <w:i/>
          <w:iCs/>
          <w:lang w:val="hu-HU"/>
        </w:rPr>
        <w:t xml:space="preserve"> adatbázison alapul. </w:t>
      </w:r>
      <w:r w:rsidR="005F62BD" w:rsidRPr="000A7E52">
        <w:rPr>
          <w:i/>
          <w:iCs/>
          <w:lang w:val="hu-HU"/>
        </w:rPr>
        <w:t xml:space="preserve">A </w:t>
      </w:r>
      <w:r w:rsidR="004F5CC4" w:rsidRPr="000A7E52">
        <w:rPr>
          <w:i/>
          <w:iCs/>
          <w:lang w:val="hu-HU"/>
        </w:rPr>
        <w:t>program</w:t>
      </w:r>
      <w:r w:rsidR="0038347A" w:rsidRPr="000A7E52">
        <w:rPr>
          <w:i/>
          <w:iCs/>
          <w:lang w:val="hu-HU"/>
        </w:rPr>
        <w:t xml:space="preserve"> </w:t>
      </w:r>
      <w:r w:rsidR="004F5CC4" w:rsidRPr="000A7E52">
        <w:rPr>
          <w:i/>
          <w:iCs/>
          <w:lang w:val="hu-HU"/>
        </w:rPr>
        <w:t xml:space="preserve">célja </w:t>
      </w:r>
      <w:r w:rsidR="005F62BD" w:rsidRPr="000A7E52">
        <w:rPr>
          <w:i/>
          <w:iCs/>
          <w:lang w:val="hu-HU"/>
        </w:rPr>
        <w:t xml:space="preserve">az </w:t>
      </w:r>
      <w:r w:rsidR="0038347A" w:rsidRPr="000A7E52">
        <w:rPr>
          <w:i/>
          <w:iCs/>
          <w:lang w:val="hu-HU"/>
        </w:rPr>
        <w:t>adatbázisban lévő EEG jelek</w:t>
      </w:r>
      <w:r w:rsidR="004F5CC4" w:rsidRPr="000A7E52">
        <w:rPr>
          <w:i/>
          <w:iCs/>
          <w:lang w:val="hu-HU"/>
        </w:rPr>
        <w:t xml:space="preserve"> alapján</w:t>
      </w:r>
      <w:r w:rsidR="0038347A" w:rsidRPr="000A7E52">
        <w:rPr>
          <w:i/>
          <w:iCs/>
          <w:lang w:val="hu-HU"/>
        </w:rPr>
        <w:t xml:space="preserve"> kapcsolódó </w:t>
      </w:r>
      <w:r w:rsidR="000A7E52" w:rsidRPr="000A7E52">
        <w:rPr>
          <w:i/>
          <w:iCs/>
          <w:lang w:val="hu-HU"/>
        </w:rPr>
        <w:t>kimondani kívánt</w:t>
      </w:r>
      <w:r w:rsidR="00814753">
        <w:rPr>
          <w:i/>
          <w:iCs/>
          <w:lang w:val="hu-HU"/>
        </w:rPr>
        <w:t xml:space="preserve"> vagy kimondott</w:t>
      </w:r>
      <w:r w:rsidR="000A7E52" w:rsidRPr="000A7E52">
        <w:rPr>
          <w:i/>
          <w:iCs/>
          <w:lang w:val="hu-HU"/>
        </w:rPr>
        <w:t xml:space="preserve"> </w:t>
      </w:r>
      <w:r w:rsidR="005F62BD" w:rsidRPr="000A7E52">
        <w:rPr>
          <w:i/>
          <w:iCs/>
          <w:lang w:val="hu-HU"/>
        </w:rPr>
        <w:t>szavak</w:t>
      </w:r>
      <w:r w:rsidR="004F5CC4" w:rsidRPr="000A7E52">
        <w:rPr>
          <w:i/>
          <w:iCs/>
          <w:lang w:val="hu-HU"/>
        </w:rPr>
        <w:t xml:space="preserve"> </w:t>
      </w:r>
      <w:r w:rsidR="000A7E52" w:rsidRPr="000A7E52">
        <w:rPr>
          <w:i/>
          <w:iCs/>
          <w:lang w:val="hu-HU"/>
        </w:rPr>
        <w:t>megtalálása</w:t>
      </w:r>
      <w:del w:id="14" w:author="Salamon Ádám László" w:date="2022-12-11T22:03:00Z">
        <w:r w:rsidR="005F62BD" w:rsidRPr="000A7E52" w:rsidDel="001E1174">
          <w:rPr>
            <w:i/>
            <w:iCs/>
            <w:lang w:val="hu-HU"/>
          </w:rPr>
          <w:delText>.</w:delText>
        </w:r>
        <w:r w:rsidR="006C59FE" w:rsidDel="001E1174">
          <w:rPr>
            <w:i/>
            <w:iCs/>
            <w:lang w:val="hu-HU"/>
          </w:rPr>
          <w:delText xml:space="preserve"> </w:delText>
        </w:r>
      </w:del>
      <w:ins w:id="15" w:author="Salamon Ádám László" w:date="2022-12-11T22:07:00Z">
        <w:r w:rsidR="00C916E8">
          <w:rPr>
            <w:i/>
            <w:iCs/>
            <w:lang w:val="hu-HU"/>
          </w:rPr>
          <w:t>.</w:t>
        </w:r>
      </w:ins>
      <w:del w:id="16" w:author="Salamon Ádám László" w:date="2022-12-11T22:05:00Z">
        <w:r w:rsidR="005F62BD" w:rsidRPr="000A7E52" w:rsidDel="00737641">
          <w:rPr>
            <w:i/>
            <w:iCs/>
            <w:lang w:val="hu-HU"/>
          </w:rPr>
          <w:delText xml:space="preserve"> </w:delText>
        </w:r>
      </w:del>
    </w:p>
    <w:p w14:paraId="117CCD6D" w14:textId="40F35506" w:rsidR="00431C06" w:rsidRDefault="00431C06" w:rsidP="00C91A1A">
      <w:pPr>
        <w:pStyle w:val="Abstract"/>
        <w:rPr>
          <w:i/>
          <w:iCs/>
        </w:rPr>
      </w:pPr>
      <w:r>
        <w:rPr>
          <w:i/>
          <w:iCs/>
        </w:rPr>
        <w:t xml:space="preserve">In this paper we are presenting </w:t>
      </w:r>
      <w:r w:rsidR="00F83CAD">
        <w:rPr>
          <w:i/>
          <w:iCs/>
        </w:rPr>
        <w:t xml:space="preserve">our </w:t>
      </w:r>
      <w:ins w:id="17" w:author="Salamon Ádám László" w:date="2022-12-11T22:04:00Z">
        <w:r w:rsidR="00CE22E0">
          <w:rPr>
            <w:i/>
            <w:iCs/>
          </w:rPr>
          <w:t>current state of our</w:t>
        </w:r>
        <w:r w:rsidR="00CE22E0" w:rsidRPr="00907DA7">
          <w:rPr>
            <w:i/>
            <w:iCs/>
          </w:rPr>
          <w:t xml:space="preserve"> </w:t>
        </w:r>
      </w:ins>
      <w:r w:rsidR="00E030A6">
        <w:rPr>
          <w:i/>
          <w:iCs/>
        </w:rPr>
        <w:t>Brain2Speech</w:t>
      </w:r>
      <w:ins w:id="18" w:author="Salamon Ádám László" w:date="2022-12-11T22:06:00Z">
        <w:r w:rsidR="001D3CC2">
          <w:rPr>
            <w:i/>
            <w:iCs/>
          </w:rPr>
          <w:t xml:space="preserve"> project. This is a</w:t>
        </w:r>
      </w:ins>
      <w:ins w:id="19" w:author="Salamon Ádám László" w:date="2022-12-11T22:05:00Z">
        <w:r w:rsidR="00BD6095">
          <w:rPr>
            <w:i/>
            <w:iCs/>
          </w:rPr>
          <w:t xml:space="preserve"> </w:t>
        </w:r>
      </w:ins>
      <w:del w:id="20" w:author="Salamon Ádám László" w:date="2022-12-11T22:05:00Z">
        <w:r w:rsidR="003E1ED1" w:rsidDel="00BD6095">
          <w:rPr>
            <w:i/>
            <w:iCs/>
          </w:rPr>
          <w:delText xml:space="preserve"> </w:delText>
        </w:r>
      </w:del>
      <w:r w:rsidR="0079026E">
        <w:rPr>
          <w:i/>
          <w:iCs/>
        </w:rPr>
        <w:t>scalp</w:t>
      </w:r>
      <w:r w:rsidR="003E1ED1">
        <w:rPr>
          <w:i/>
          <w:iCs/>
        </w:rPr>
        <w:t xml:space="preserve"> </w:t>
      </w:r>
      <w:r w:rsidR="00E030A6">
        <w:rPr>
          <w:i/>
          <w:iCs/>
        </w:rPr>
        <w:t>e</w:t>
      </w:r>
      <w:r w:rsidR="00E030A6" w:rsidRPr="00E030A6">
        <w:rPr>
          <w:i/>
          <w:iCs/>
        </w:rPr>
        <w:t>lectroencephalography</w:t>
      </w:r>
      <w:r w:rsidR="005F07E0">
        <w:rPr>
          <w:i/>
          <w:iCs/>
        </w:rPr>
        <w:t xml:space="preserve"> (EEG)</w:t>
      </w:r>
      <w:r w:rsidR="00500B98">
        <w:rPr>
          <w:i/>
          <w:iCs/>
        </w:rPr>
        <w:t xml:space="preserve"> </w:t>
      </w:r>
      <w:r w:rsidR="00E030A6">
        <w:rPr>
          <w:i/>
          <w:iCs/>
        </w:rPr>
        <w:t xml:space="preserve">based </w:t>
      </w:r>
      <w:r w:rsidR="00F3407E">
        <w:rPr>
          <w:i/>
          <w:iCs/>
        </w:rPr>
        <w:t>brain computer interface</w:t>
      </w:r>
      <w:r w:rsidR="005F07E0">
        <w:rPr>
          <w:i/>
          <w:iCs/>
        </w:rPr>
        <w:t xml:space="preserve"> (BCI)</w:t>
      </w:r>
      <w:ins w:id="21" w:author="Salamon Ádám László" w:date="2022-12-11T22:05:00Z">
        <w:r w:rsidR="00BD6095">
          <w:rPr>
            <w:i/>
            <w:iCs/>
          </w:rPr>
          <w:t xml:space="preserve"> project</w:t>
        </w:r>
      </w:ins>
      <w:r w:rsidR="00F3407E">
        <w:rPr>
          <w:i/>
          <w:iCs/>
        </w:rPr>
        <w:t xml:space="preserve">. </w:t>
      </w:r>
      <w:ins w:id="22" w:author="Salamon Ádám László" w:date="2022-12-11T22:04:00Z">
        <w:r w:rsidR="00CE22E0" w:rsidRPr="00907DA7">
          <w:rPr>
            <w:i/>
            <w:iCs/>
          </w:rPr>
          <w:t xml:space="preserve">We approach this </w:t>
        </w:r>
      </w:ins>
      <w:ins w:id="23" w:author="Salamon Ádám László" w:date="2022-12-11T22:07:00Z">
        <w:r w:rsidR="00645D6E">
          <w:rPr>
            <w:i/>
            <w:iCs/>
          </w:rPr>
          <w:t>task</w:t>
        </w:r>
      </w:ins>
      <w:ins w:id="24" w:author="Salamon Ádám László" w:date="2022-12-11T22:04:00Z">
        <w:r w:rsidR="00CE22E0">
          <w:rPr>
            <w:i/>
            <w:iCs/>
          </w:rPr>
          <w:t xml:space="preserve"> a </w:t>
        </w:r>
        <w:r w:rsidR="00CE22E0" w:rsidRPr="00907DA7">
          <w:rPr>
            <w:i/>
            <w:iCs/>
          </w:rPr>
          <w:t>classification problem</w:t>
        </w:r>
        <w:r w:rsidR="00CE22E0">
          <w:rPr>
            <w:i/>
            <w:iCs/>
          </w:rPr>
          <w:t>.</w:t>
        </w:r>
        <w:r w:rsidR="00CE22E0">
          <w:rPr>
            <w:i/>
            <w:iCs/>
          </w:rPr>
          <w:t xml:space="preserve"> </w:t>
        </w:r>
      </w:ins>
      <w:r w:rsidR="00F3407E">
        <w:rPr>
          <w:i/>
          <w:iCs/>
        </w:rPr>
        <w:t>In our</w:t>
      </w:r>
      <w:r w:rsidR="0079026E">
        <w:rPr>
          <w:i/>
          <w:iCs/>
        </w:rPr>
        <w:t xml:space="preserve"> work </w:t>
      </w:r>
      <w:r w:rsidR="00173FF7">
        <w:rPr>
          <w:i/>
          <w:iCs/>
        </w:rPr>
        <w:t xml:space="preserve">is based </w:t>
      </w:r>
      <w:r w:rsidR="00732BE0">
        <w:rPr>
          <w:i/>
          <w:iCs/>
        </w:rPr>
        <w:t xml:space="preserve">on the </w:t>
      </w:r>
      <w:r w:rsidR="0079026E" w:rsidRPr="0079026E">
        <w:rPr>
          <w:i/>
          <w:iCs/>
        </w:rPr>
        <w:t>Kara</w:t>
      </w:r>
      <w:r w:rsidR="0079026E">
        <w:rPr>
          <w:i/>
          <w:iCs/>
        </w:rPr>
        <w:t xml:space="preserve"> </w:t>
      </w:r>
      <w:r w:rsidR="0079026E" w:rsidRPr="0079026E">
        <w:rPr>
          <w:i/>
          <w:iCs/>
        </w:rPr>
        <w:t>One</w:t>
      </w:r>
      <w:r w:rsidR="00F3407E">
        <w:rPr>
          <w:i/>
          <w:iCs/>
        </w:rPr>
        <w:t xml:space="preserve"> </w:t>
      </w:r>
      <w:r w:rsidR="00AD2F82">
        <w:rPr>
          <w:i/>
          <w:iCs/>
        </w:rPr>
        <w:t>dataset</w:t>
      </w:r>
      <w:r w:rsidR="0079026E">
        <w:rPr>
          <w:i/>
          <w:iCs/>
        </w:rPr>
        <w:t xml:space="preserve"> </w:t>
      </w:r>
      <w:r w:rsidR="00F801EF">
        <w:rPr>
          <w:i/>
          <w:iCs/>
        </w:rPr>
        <w:t xml:space="preserve">which is </w:t>
      </w:r>
      <w:r w:rsidR="006B2A0B">
        <w:rPr>
          <w:i/>
          <w:iCs/>
        </w:rPr>
        <w:t xml:space="preserve">contain </w:t>
      </w:r>
      <w:r w:rsidR="005F07E0">
        <w:rPr>
          <w:i/>
          <w:iCs/>
        </w:rPr>
        <w:t xml:space="preserve">EEG and </w:t>
      </w:r>
      <w:r w:rsidR="002A50BC">
        <w:rPr>
          <w:i/>
          <w:iCs/>
        </w:rPr>
        <w:t xml:space="preserve">audio recording of </w:t>
      </w:r>
      <w:r w:rsidR="0071105F">
        <w:rPr>
          <w:i/>
          <w:iCs/>
        </w:rPr>
        <w:t xml:space="preserve">the speaker. </w:t>
      </w:r>
      <w:r w:rsidR="00C52B4A">
        <w:rPr>
          <w:i/>
          <w:iCs/>
        </w:rPr>
        <w:t xml:space="preserve">And we create </w:t>
      </w:r>
      <w:r w:rsidR="00AA2483">
        <w:rPr>
          <w:i/>
          <w:iCs/>
        </w:rPr>
        <w:t xml:space="preserve">classifier </w:t>
      </w:r>
      <w:r w:rsidR="00C52B4A">
        <w:rPr>
          <w:i/>
          <w:iCs/>
        </w:rPr>
        <w:t>with</w:t>
      </w:r>
      <w:r w:rsidR="00AA2483">
        <w:rPr>
          <w:i/>
          <w:iCs/>
        </w:rPr>
        <w:t xml:space="preserve"> </w:t>
      </w:r>
      <w:bookmarkStart w:id="25" w:name="_Hlk121680581"/>
      <w:ins w:id="26" w:author="Salamon Ádám László" w:date="2022-12-11T20:45:00Z">
        <w:r w:rsidR="0084228C" w:rsidRPr="0084228C">
          <w:rPr>
            <w:i/>
            <w:iCs/>
          </w:rPr>
          <w:t>Convolutional Neural Network (CNN)</w:t>
        </w:r>
      </w:ins>
      <w:del w:id="27" w:author="Salamon Ádám László" w:date="2022-12-11T20:45:00Z">
        <w:r w:rsidR="00814753" w:rsidDel="0084228C">
          <w:rPr>
            <w:i/>
            <w:iCs/>
          </w:rPr>
          <w:delText xml:space="preserve">Convolution </w:delText>
        </w:r>
        <w:r w:rsidR="00C91A1A" w:rsidRPr="00C91A1A" w:rsidDel="0084228C">
          <w:rPr>
            <w:i/>
            <w:iCs/>
          </w:rPr>
          <w:delText xml:space="preserve">Neural Network </w:delText>
        </w:r>
        <w:bookmarkEnd w:id="25"/>
        <w:r w:rsidR="00AA2483" w:rsidDel="0084228C">
          <w:rPr>
            <w:i/>
            <w:iCs/>
          </w:rPr>
          <w:delText>(</w:delText>
        </w:r>
        <w:bookmarkStart w:id="28" w:name="_Hlk121628723"/>
        <w:r w:rsidR="00C91A1A" w:rsidRPr="00C91A1A" w:rsidDel="0084228C">
          <w:rPr>
            <w:i/>
            <w:iCs/>
          </w:rPr>
          <w:delText>FC-DNN</w:delText>
        </w:r>
        <w:bookmarkEnd w:id="28"/>
        <w:r w:rsidR="00AA2483" w:rsidDel="0084228C">
          <w:rPr>
            <w:i/>
            <w:iCs/>
          </w:rPr>
          <w:delText>)</w:delText>
        </w:r>
      </w:del>
      <w:r w:rsidR="00610281">
        <w:rPr>
          <w:i/>
          <w:iCs/>
        </w:rPr>
        <w:t xml:space="preserve">. Our </w:t>
      </w:r>
      <w:r w:rsidR="005E37BD">
        <w:rPr>
          <w:i/>
          <w:iCs/>
        </w:rPr>
        <w:t xml:space="preserve">goal with this </w:t>
      </w:r>
      <w:r w:rsidR="00610281">
        <w:rPr>
          <w:i/>
          <w:iCs/>
        </w:rPr>
        <w:t xml:space="preserve">neural network </w:t>
      </w:r>
      <w:r w:rsidR="005E37BD">
        <w:rPr>
          <w:i/>
          <w:iCs/>
        </w:rPr>
        <w:t>to</w:t>
      </w:r>
      <w:r w:rsidR="00610281">
        <w:rPr>
          <w:i/>
          <w:iCs/>
        </w:rPr>
        <w:t xml:space="preserve"> </w:t>
      </w:r>
      <w:r w:rsidR="00302B6C">
        <w:rPr>
          <w:i/>
          <w:iCs/>
        </w:rPr>
        <w:t xml:space="preserve">assign the EEG </w:t>
      </w:r>
      <w:r w:rsidR="003D4F81">
        <w:rPr>
          <w:i/>
          <w:iCs/>
        </w:rPr>
        <w:t>signals to the corresponding</w:t>
      </w:r>
      <w:r w:rsidR="007973F3">
        <w:rPr>
          <w:i/>
          <w:iCs/>
        </w:rPr>
        <w:t xml:space="preserve"> word of</w:t>
      </w:r>
      <w:r w:rsidR="003D4F81">
        <w:rPr>
          <w:i/>
          <w:iCs/>
        </w:rPr>
        <w:t xml:space="preserve"> </w:t>
      </w:r>
      <w:r w:rsidR="00814753">
        <w:rPr>
          <w:i/>
          <w:iCs/>
        </w:rPr>
        <w:t xml:space="preserve">speaking </w:t>
      </w:r>
      <w:r w:rsidR="007973F3">
        <w:rPr>
          <w:i/>
          <w:iCs/>
        </w:rPr>
        <w:t>or</w:t>
      </w:r>
      <w:r w:rsidR="00814753">
        <w:rPr>
          <w:i/>
          <w:iCs/>
        </w:rPr>
        <w:t xml:space="preserve"> thinking</w:t>
      </w:r>
      <w:r w:rsidR="003D4F81">
        <w:rPr>
          <w:i/>
          <w:iCs/>
        </w:rPr>
        <w:t xml:space="preserve">. </w:t>
      </w:r>
      <w:ins w:id="29" w:author="Salamon Ádám László" w:date="2022-12-11T21:02:00Z">
        <w:r w:rsidR="004F638F">
          <w:rPr>
            <w:i/>
            <w:iCs/>
          </w:rPr>
          <w:t xml:space="preserve">We are presenting the </w:t>
        </w:r>
      </w:ins>
      <w:ins w:id="30" w:author="Salamon Ádám László" w:date="2022-12-11T21:03:00Z">
        <w:r w:rsidR="004F638F">
          <w:rPr>
            <w:i/>
            <w:iCs/>
          </w:rPr>
          <w:t>current state of our</w:t>
        </w:r>
      </w:ins>
      <w:ins w:id="31" w:author="Salamon Ádám László" w:date="2022-12-11T21:02:00Z">
        <w:r w:rsidR="00907DA7" w:rsidRPr="00907DA7">
          <w:rPr>
            <w:i/>
            <w:iCs/>
          </w:rPr>
          <w:t xml:space="preserve"> project</w:t>
        </w:r>
      </w:ins>
      <w:ins w:id="32" w:author="Salamon Ádám László" w:date="2022-12-11T21:03:00Z">
        <w:r w:rsidR="004F638F">
          <w:rPr>
            <w:i/>
            <w:iCs/>
          </w:rPr>
          <w:t xml:space="preserve">. Where </w:t>
        </w:r>
      </w:ins>
      <w:ins w:id="33" w:author="Salamon Ádám László" w:date="2022-12-11T21:02:00Z">
        <w:r w:rsidR="00907DA7" w:rsidRPr="00907DA7">
          <w:rPr>
            <w:i/>
            <w:iCs/>
          </w:rPr>
          <w:t>we are trying to synthetize words</w:t>
        </w:r>
      </w:ins>
      <w:ins w:id="34" w:author="Salamon Ádám László" w:date="2022-12-11T22:04:00Z">
        <w:r w:rsidR="00CE22E0">
          <w:rPr>
            <w:i/>
            <w:iCs/>
          </w:rPr>
          <w:t>,</w:t>
        </w:r>
      </w:ins>
      <w:ins w:id="35" w:author="Salamon Ádám László" w:date="2022-12-11T21:02:00Z">
        <w:r w:rsidR="00907DA7" w:rsidRPr="00907DA7">
          <w:rPr>
            <w:i/>
            <w:iCs/>
          </w:rPr>
          <w:t xml:space="preserve"> based on EEG signals. </w:t>
        </w:r>
      </w:ins>
    </w:p>
    <w:p w14:paraId="7BE19507" w14:textId="77777777" w:rsidR="009303D9" w:rsidRPr="004D72B5" w:rsidRDefault="004D72B5" w:rsidP="00972203">
      <w:pPr>
        <w:pStyle w:val="Keywords"/>
      </w:pPr>
      <w:r w:rsidRPr="004D72B5">
        <w:t>Keywords—</w:t>
      </w:r>
      <w:r w:rsidR="00085DBB">
        <w:t>BCI, EEG, Kara One, Speech</w:t>
      </w:r>
    </w:p>
    <w:p w14:paraId="181F23DC" w14:textId="77777777" w:rsidR="009303D9" w:rsidRPr="00D632BE" w:rsidRDefault="009303D9" w:rsidP="006B6B66">
      <w:pPr>
        <w:pStyle w:val="Cmsor1"/>
      </w:pPr>
      <w:r w:rsidRPr="00D632BE">
        <w:t>Introduction (</w:t>
      </w:r>
      <w:r w:rsidR="005B0344" w:rsidRPr="00EA506F">
        <w:rPr>
          <w:rFonts w:eastAsia="MS Mincho"/>
          <w:i/>
        </w:rPr>
        <w:t>Heading 1</w:t>
      </w:r>
      <w:r w:rsidRPr="00D632BE">
        <w:t>)</w:t>
      </w:r>
    </w:p>
    <w:p w14:paraId="7DAF5B33" w14:textId="2B138E7F" w:rsidR="003E1C38" w:rsidRDefault="00C03D40" w:rsidP="00E7596C">
      <w:pPr>
        <w:pStyle w:val="Szvegtrzs"/>
        <w:rPr>
          <w:lang w:val="en-GB"/>
        </w:rPr>
      </w:pPr>
      <w:r w:rsidRPr="005B2A4A">
        <w:rPr>
          <w:lang w:val="en-GB"/>
        </w:rPr>
        <w:t xml:space="preserve">In the past decade research groups increased their focus on brain computer interfaces. </w:t>
      </w:r>
      <w:r w:rsidR="00110C09" w:rsidRPr="005B2A4A">
        <w:rPr>
          <w:lang w:val="en-GB"/>
        </w:rPr>
        <w:t>However</w:t>
      </w:r>
      <w:r w:rsidR="00496828">
        <w:rPr>
          <w:lang w:val="en-GB"/>
        </w:rPr>
        <w:t xml:space="preserve">, </w:t>
      </w:r>
      <w:r w:rsidR="001F08BB">
        <w:rPr>
          <w:lang w:val="en-GB"/>
        </w:rPr>
        <w:t xml:space="preserve">people who need </w:t>
      </w:r>
      <w:r w:rsidR="005B2A4A" w:rsidRPr="005B2A4A">
        <w:rPr>
          <w:lang w:val="en-GB"/>
        </w:rPr>
        <w:t>these</w:t>
      </w:r>
      <w:r w:rsidRPr="005B2A4A">
        <w:rPr>
          <w:lang w:val="en-GB"/>
        </w:rPr>
        <w:t xml:space="preserve"> interface</w:t>
      </w:r>
      <w:r w:rsidR="005B2A4A">
        <w:rPr>
          <w:lang w:val="en-GB"/>
        </w:rPr>
        <w:t xml:space="preserve">s </w:t>
      </w:r>
      <w:r w:rsidR="001F08BB">
        <w:rPr>
          <w:lang w:val="en-GB"/>
        </w:rPr>
        <w:t>for</w:t>
      </w:r>
      <w:r w:rsidRPr="005B2A4A">
        <w:rPr>
          <w:lang w:val="en-GB"/>
        </w:rPr>
        <w:t xml:space="preserve"> </w:t>
      </w:r>
      <w:r w:rsidR="001F08BB">
        <w:rPr>
          <w:lang w:val="en-GB"/>
        </w:rPr>
        <w:t>communication</w:t>
      </w:r>
      <w:r w:rsidR="00020B24">
        <w:rPr>
          <w:lang w:val="en-GB"/>
        </w:rPr>
        <w:t xml:space="preserve"> can experience slow communication spee</w:t>
      </w:r>
      <w:r w:rsidR="00EC5C03">
        <w:rPr>
          <w:lang w:val="en-GB"/>
        </w:rPr>
        <w:t>d</w:t>
      </w:r>
      <w:r w:rsidR="002443AF">
        <w:rPr>
          <w:lang w:val="en-GB"/>
        </w:rPr>
        <w:t>.</w:t>
      </w:r>
      <w:r w:rsidR="00D744CE">
        <w:rPr>
          <w:lang w:val="en-GB"/>
        </w:rPr>
        <w:t xml:space="preserve"> </w:t>
      </w:r>
      <w:r w:rsidR="002B62C4">
        <w:rPr>
          <w:lang w:val="en-GB"/>
        </w:rPr>
        <w:t>Nowadays</w:t>
      </w:r>
      <w:r w:rsidR="001048E2">
        <w:rPr>
          <w:lang w:val="en-GB"/>
        </w:rPr>
        <w:t xml:space="preserve"> </w:t>
      </w:r>
      <w:r w:rsidR="00D744CE">
        <w:rPr>
          <w:lang w:val="en-GB"/>
        </w:rPr>
        <w:t xml:space="preserve">researchers </w:t>
      </w:r>
      <w:r w:rsidR="002B62C4">
        <w:rPr>
          <w:lang w:val="en-GB"/>
        </w:rPr>
        <w:t>achieved</w:t>
      </w:r>
      <w:r w:rsidR="001048E2">
        <w:rPr>
          <w:lang w:val="en-GB"/>
        </w:rPr>
        <w:t xml:space="preserve"> </w:t>
      </w:r>
      <w:r w:rsidR="002B62C4">
        <w:rPr>
          <w:lang w:val="en-GB"/>
        </w:rPr>
        <w:t>really impressive results</w:t>
      </w:r>
      <w:r w:rsidR="00682821">
        <w:rPr>
          <w:lang w:val="en-GB"/>
        </w:rPr>
        <w:t xml:space="preserve"> </w:t>
      </w:r>
      <w:sdt>
        <w:sdtPr>
          <w:rPr>
            <w:lang w:val="en-GB"/>
          </w:rPr>
          <w:id w:val="1504010204"/>
          <w:citation/>
        </w:sdtPr>
        <w:sdtEndPr/>
        <w:sdtContent>
          <w:r w:rsidR="003E36B4">
            <w:rPr>
              <w:lang w:val="en-GB"/>
            </w:rPr>
            <w:fldChar w:fldCharType="begin"/>
          </w:r>
          <w:r w:rsidR="00A35DCD">
            <w:rPr>
              <w:lang w:val="hu-HU"/>
            </w:rPr>
            <w:instrText>CITATION Hig17 \l</w:instrText>
          </w:r>
          <w:r w:rsidR="004B7B22">
            <w:rPr>
              <w:lang w:val="hu-HU"/>
            </w:rPr>
            <w:instrText xml:space="preserve"> hu-HU </w:instrText>
          </w:r>
          <w:r w:rsidR="003E36B4">
            <w:rPr>
              <w:lang w:val="en-GB"/>
            </w:rPr>
            <w:fldChar w:fldCharType="separate"/>
          </w:r>
          <w:r w:rsidR="007E1DF2" w:rsidRPr="007E1DF2">
            <w:rPr>
              <w:noProof/>
              <w:lang w:val="hu-HU"/>
            </w:rPr>
            <w:t>[1]</w:t>
          </w:r>
          <w:r w:rsidR="003E36B4">
            <w:rPr>
              <w:lang w:val="en-GB"/>
            </w:rPr>
            <w:fldChar w:fldCharType="end"/>
          </w:r>
        </w:sdtContent>
      </w:sdt>
      <w:r w:rsidR="001B68F6">
        <w:rPr>
          <w:lang w:val="en-GB"/>
        </w:rPr>
        <w:t xml:space="preserve"> </w:t>
      </w:r>
      <w:sdt>
        <w:sdtPr>
          <w:rPr>
            <w:lang w:val="en-GB"/>
          </w:rPr>
          <w:id w:val="-648681264"/>
          <w:citation/>
        </w:sdtPr>
        <w:sdtEndPr/>
        <w:sdtContent>
          <w:r w:rsidR="001B68F6">
            <w:rPr>
              <w:lang w:val="en-GB"/>
            </w:rPr>
            <w:fldChar w:fldCharType="begin"/>
          </w:r>
          <w:r w:rsidR="001B68F6">
            <w:rPr>
              <w:lang w:val="hu-HU"/>
            </w:rPr>
            <w:instrText xml:space="preserve"> CITATION Ava21 \l</w:instrText>
          </w:r>
          <w:r w:rsidR="004B7B22">
            <w:rPr>
              <w:lang w:val="hu-HU"/>
            </w:rPr>
            <w:instrText xml:space="preserve"> hu-HU </w:instrText>
          </w:r>
          <w:r w:rsidR="001B68F6">
            <w:rPr>
              <w:lang w:val="en-GB"/>
            </w:rPr>
            <w:fldChar w:fldCharType="separate"/>
          </w:r>
          <w:r w:rsidR="007E1DF2" w:rsidRPr="007E1DF2">
            <w:rPr>
              <w:noProof/>
              <w:lang w:val="hu-HU"/>
            </w:rPr>
            <w:t>[2]</w:t>
          </w:r>
          <w:r w:rsidR="001B68F6">
            <w:rPr>
              <w:lang w:val="en-GB"/>
            </w:rPr>
            <w:fldChar w:fldCharType="end"/>
          </w:r>
        </w:sdtContent>
      </w:sdt>
      <w:r w:rsidR="001B68F6">
        <w:rPr>
          <w:lang w:val="en-GB"/>
        </w:rPr>
        <w:t>.</w:t>
      </w:r>
      <w:r w:rsidR="00110C09">
        <w:rPr>
          <w:lang w:val="en-GB"/>
        </w:rPr>
        <w:t xml:space="preserve"> </w:t>
      </w:r>
      <w:r w:rsidR="002448CF">
        <w:rPr>
          <w:lang w:val="en-GB"/>
        </w:rPr>
        <w:t>T</w:t>
      </w:r>
      <w:r w:rsidR="003C21B5">
        <w:rPr>
          <w:lang w:val="en-GB"/>
        </w:rPr>
        <w:t>hese results</w:t>
      </w:r>
      <w:r w:rsidR="008B2A17">
        <w:rPr>
          <w:lang w:val="en-GB"/>
        </w:rPr>
        <w:t xml:space="preserve"> were</w:t>
      </w:r>
      <w:r w:rsidR="003C21B5">
        <w:rPr>
          <w:lang w:val="en-GB"/>
        </w:rPr>
        <w:t xml:space="preserve"> </w:t>
      </w:r>
      <w:r w:rsidR="00363530">
        <w:rPr>
          <w:lang w:val="en-GB"/>
        </w:rPr>
        <w:t>mainly achieved by</w:t>
      </w:r>
      <w:r w:rsidR="00CA7C53">
        <w:rPr>
          <w:lang w:val="en-GB"/>
        </w:rPr>
        <w:t xml:space="preserve"> using</w:t>
      </w:r>
      <w:r w:rsidR="00363530">
        <w:rPr>
          <w:lang w:val="en-GB"/>
        </w:rPr>
        <w:t xml:space="preserve"> </w:t>
      </w:r>
      <w:r w:rsidR="00682821">
        <w:rPr>
          <w:lang w:val="en-GB"/>
        </w:rPr>
        <w:t>intracranial EEG</w:t>
      </w:r>
      <w:r w:rsidR="00EC5C03">
        <w:rPr>
          <w:lang w:val="en-GB"/>
        </w:rPr>
        <w:t xml:space="preserve"> </w:t>
      </w:r>
      <w:r w:rsidR="002448CF">
        <w:rPr>
          <w:lang w:val="en-GB"/>
        </w:rPr>
        <w:t xml:space="preserve">which has high signal </w:t>
      </w:r>
      <w:r w:rsidR="008B2A17">
        <w:rPr>
          <w:lang w:val="en-GB"/>
        </w:rPr>
        <w:t xml:space="preserve">to </w:t>
      </w:r>
      <w:r w:rsidR="002448CF">
        <w:rPr>
          <w:lang w:val="en-GB"/>
        </w:rPr>
        <w:t xml:space="preserve">noise ratio compared to </w:t>
      </w:r>
      <w:r w:rsidR="00CA7C53">
        <w:rPr>
          <w:lang w:val="en-GB"/>
        </w:rPr>
        <w:t xml:space="preserve">scalp EEG. </w:t>
      </w:r>
      <w:r w:rsidR="00E342FB" w:rsidRPr="00E342FB">
        <w:rPr>
          <w:lang w:val="en-GB"/>
        </w:rPr>
        <w:t>However, scalp EEG based systems are more desirable in most cases</w:t>
      </w:r>
      <w:r w:rsidR="003E1C38">
        <w:rPr>
          <w:lang w:val="en-GB"/>
        </w:rPr>
        <w:t>.</w:t>
      </w:r>
      <w:r w:rsidR="00B84097">
        <w:rPr>
          <w:lang w:val="en-GB"/>
        </w:rPr>
        <w:t xml:space="preserve"> </w:t>
      </w:r>
      <w:sdt>
        <w:sdtPr>
          <w:rPr>
            <w:lang w:val="en-GB"/>
          </w:rPr>
          <w:id w:val="782693143"/>
          <w:citation/>
        </w:sdtPr>
        <w:sdtEndPr/>
        <w:sdtContent>
          <w:r w:rsidR="00B84097">
            <w:rPr>
              <w:lang w:val="en-GB"/>
            </w:rPr>
            <w:fldChar w:fldCharType="begin"/>
          </w:r>
          <w:r w:rsidR="00B84097">
            <w:rPr>
              <w:lang w:val="hu-HU"/>
            </w:rPr>
            <w:instrText xml:space="preserve"> CITATION Jos18 \l</w:instrText>
          </w:r>
          <w:r w:rsidR="004B7B22">
            <w:rPr>
              <w:lang w:val="hu-HU"/>
            </w:rPr>
            <w:instrText xml:space="preserve"> hu-HU </w:instrText>
          </w:r>
          <w:r w:rsidR="00B84097">
            <w:rPr>
              <w:lang w:val="en-GB"/>
            </w:rPr>
            <w:fldChar w:fldCharType="separate"/>
          </w:r>
          <w:r w:rsidR="007E1DF2" w:rsidRPr="007E1DF2">
            <w:rPr>
              <w:noProof/>
              <w:lang w:val="hu-HU"/>
            </w:rPr>
            <w:t>[3]</w:t>
          </w:r>
          <w:r w:rsidR="00B84097">
            <w:rPr>
              <w:lang w:val="en-GB"/>
            </w:rPr>
            <w:fldChar w:fldCharType="end"/>
          </w:r>
        </w:sdtContent>
      </w:sdt>
    </w:p>
    <w:p w14:paraId="4B4AC124" w14:textId="2BECFDD3" w:rsidR="0063347C" w:rsidRDefault="0063347C" w:rsidP="00E7596C">
      <w:pPr>
        <w:pStyle w:val="Szvegtrzs"/>
        <w:rPr>
          <w:lang w:val="en-GB"/>
        </w:rPr>
      </w:pPr>
      <w:r>
        <w:rPr>
          <w:lang w:val="en-GB"/>
        </w:rPr>
        <w:t xml:space="preserve">Our </w:t>
      </w:r>
      <w:r w:rsidR="003E1C38">
        <w:rPr>
          <w:lang w:val="en-GB"/>
        </w:rPr>
        <w:t xml:space="preserve">Brain2Speech </w:t>
      </w:r>
      <w:r w:rsidR="00C03D40" w:rsidRPr="005B2A4A">
        <w:rPr>
          <w:lang w:val="en-GB"/>
        </w:rPr>
        <w:t>development project</w:t>
      </w:r>
      <w:r w:rsidR="00F3207B">
        <w:rPr>
          <w:lang w:val="en-GB"/>
        </w:rPr>
        <w:t xml:space="preserve"> is</w:t>
      </w:r>
      <w:r w:rsidR="00C03D40" w:rsidRPr="005B2A4A">
        <w:rPr>
          <w:lang w:val="en-GB"/>
        </w:rPr>
        <w:t xml:space="preserve"> to create a</w:t>
      </w:r>
      <w:r w:rsidR="00925A6A">
        <w:rPr>
          <w:lang w:val="en-GB"/>
        </w:rPr>
        <w:t xml:space="preserve"> </w:t>
      </w:r>
      <w:r w:rsidR="00F3207B">
        <w:rPr>
          <w:lang w:val="en-GB"/>
        </w:rPr>
        <w:t>CNN</w:t>
      </w:r>
      <w:r w:rsidR="00925A6A" w:rsidRPr="00925A6A">
        <w:rPr>
          <w:lang w:val="en-GB"/>
        </w:rPr>
        <w:t xml:space="preserve"> </w:t>
      </w:r>
      <w:r w:rsidR="00925A6A">
        <w:rPr>
          <w:lang w:val="en-GB"/>
        </w:rPr>
        <w:t xml:space="preserve">based </w:t>
      </w:r>
      <w:r>
        <w:rPr>
          <w:lang w:val="en-GB"/>
        </w:rPr>
        <w:t xml:space="preserve">classifier program which can recognise </w:t>
      </w:r>
      <w:r w:rsidR="00925A6A">
        <w:rPr>
          <w:lang w:val="en-GB"/>
        </w:rPr>
        <w:t xml:space="preserve">the word </w:t>
      </w:r>
      <w:r w:rsidR="00983A73">
        <w:rPr>
          <w:lang w:val="en-GB"/>
        </w:rPr>
        <w:t xml:space="preserve">using </w:t>
      </w:r>
      <w:r w:rsidR="00925A6A">
        <w:rPr>
          <w:lang w:val="en-GB"/>
        </w:rPr>
        <w:t>only the presented EEG signal</w:t>
      </w:r>
      <w:r w:rsidR="00A35DCD">
        <w:rPr>
          <w:lang w:val="en-GB"/>
        </w:rPr>
        <w:t>.</w:t>
      </w:r>
    </w:p>
    <w:p w14:paraId="0DE0679C" w14:textId="72C62382" w:rsidR="009303D9" w:rsidRPr="005B2A4A" w:rsidRDefault="00D82289" w:rsidP="00380BF4">
      <w:pPr>
        <w:pStyle w:val="Szvegtrzs"/>
        <w:rPr>
          <w:lang w:val="en-GB"/>
        </w:rPr>
      </w:pPr>
      <w:r w:rsidRPr="00D82289">
        <w:rPr>
          <w:lang w:val="en-GB"/>
        </w:rPr>
        <w:t>In this paper we are presenting our Brain2Speech BCI</w:t>
      </w:r>
      <w:r>
        <w:rPr>
          <w:lang w:val="en-GB"/>
        </w:rPr>
        <w:t xml:space="preserve"> </w:t>
      </w:r>
      <w:r w:rsidR="003015D7">
        <w:rPr>
          <w:lang w:val="en-GB"/>
        </w:rPr>
        <w:t>program</w:t>
      </w:r>
      <w:r w:rsidRPr="00D82289">
        <w:rPr>
          <w:lang w:val="en-GB"/>
        </w:rPr>
        <w:t xml:space="preserve">. </w:t>
      </w:r>
      <w:r w:rsidR="00983A73">
        <w:rPr>
          <w:lang w:val="en-GB"/>
        </w:rPr>
        <w:t>O</w:t>
      </w:r>
      <w:r w:rsidRPr="00D82289">
        <w:rPr>
          <w:lang w:val="en-GB"/>
        </w:rPr>
        <w:t>ur work is based on the Kara One dataset which contain</w:t>
      </w:r>
      <w:r w:rsidR="003015D7">
        <w:rPr>
          <w:lang w:val="en-GB"/>
        </w:rPr>
        <w:t xml:space="preserve">s </w:t>
      </w:r>
      <w:r w:rsidR="00C15870">
        <w:rPr>
          <w:lang w:val="en-GB"/>
        </w:rPr>
        <w:t>words</w:t>
      </w:r>
      <w:r w:rsidR="00FA3F5A">
        <w:rPr>
          <w:lang w:val="en-GB"/>
        </w:rPr>
        <w:t>,</w:t>
      </w:r>
      <w:r w:rsidR="00C15870">
        <w:rPr>
          <w:lang w:val="en-GB"/>
        </w:rPr>
        <w:t xml:space="preserve"> </w:t>
      </w:r>
      <w:r w:rsidR="00C15870" w:rsidRPr="00C15870">
        <w:rPr>
          <w:lang w:val="en-GB"/>
        </w:rPr>
        <w:t>extracranial</w:t>
      </w:r>
      <w:r w:rsidRPr="00D82289">
        <w:rPr>
          <w:lang w:val="en-GB"/>
        </w:rPr>
        <w:t xml:space="preserve"> EEG and audio recording</w:t>
      </w:r>
      <w:r w:rsidR="00FA3F5A">
        <w:rPr>
          <w:lang w:val="en-GB"/>
        </w:rPr>
        <w:t>s</w:t>
      </w:r>
      <w:r w:rsidRPr="00D82289">
        <w:rPr>
          <w:lang w:val="en-GB"/>
        </w:rPr>
        <w:t xml:space="preserve"> of the speaker. </w:t>
      </w:r>
      <w:r w:rsidR="00622657">
        <w:rPr>
          <w:lang w:val="en-GB"/>
        </w:rPr>
        <w:t>We’re</w:t>
      </w:r>
      <w:r w:rsidRPr="00D82289">
        <w:rPr>
          <w:lang w:val="en-GB"/>
        </w:rPr>
        <w:t xml:space="preserve"> creat</w:t>
      </w:r>
      <w:r w:rsidR="00622657">
        <w:rPr>
          <w:lang w:val="en-GB"/>
        </w:rPr>
        <w:t>ing</w:t>
      </w:r>
      <w:r w:rsidRPr="00D82289">
        <w:rPr>
          <w:lang w:val="en-GB"/>
        </w:rPr>
        <w:t xml:space="preserve"> </w:t>
      </w:r>
      <w:r w:rsidR="00622657">
        <w:rPr>
          <w:lang w:val="en-GB"/>
        </w:rPr>
        <w:t xml:space="preserve">a </w:t>
      </w:r>
      <w:r w:rsidRPr="00D82289">
        <w:rPr>
          <w:lang w:val="en-GB"/>
        </w:rPr>
        <w:t xml:space="preserve">classifier </w:t>
      </w:r>
      <w:r w:rsidR="00256661">
        <w:rPr>
          <w:lang w:val="en-GB"/>
        </w:rPr>
        <w:t xml:space="preserve">using </w:t>
      </w:r>
      <w:r w:rsidR="00703E2F">
        <w:rPr>
          <w:lang w:val="en-GB"/>
        </w:rPr>
        <w:t xml:space="preserve">a </w:t>
      </w:r>
      <w:r w:rsidR="00EE3176">
        <w:rPr>
          <w:lang w:val="en-GB"/>
        </w:rPr>
        <w:t>Convolutional Neural Network (CNN)</w:t>
      </w:r>
      <w:r w:rsidR="000A131F" w:rsidRPr="005B2A4A">
        <w:rPr>
          <w:lang w:val="en-GB"/>
        </w:rPr>
        <w:t>.</w:t>
      </w:r>
    </w:p>
    <w:p w14:paraId="74F383DD" w14:textId="77777777" w:rsidR="00380BF4" w:rsidRPr="00380BF4" w:rsidRDefault="00380BF4" w:rsidP="00380BF4">
      <w:pPr>
        <w:pStyle w:val="Cmsor1"/>
      </w:pPr>
      <w:r w:rsidRPr="00380BF4">
        <w:t>BACKGROUND</w:t>
      </w:r>
    </w:p>
    <w:p w14:paraId="3D16BE54" w14:textId="77777777" w:rsidR="00E859D3" w:rsidRDefault="00E859D3" w:rsidP="00E859D3">
      <w:pPr>
        <w:pStyle w:val="Cmsor2"/>
        <w:rPr>
          <w:lang w:val="en-GB"/>
        </w:rPr>
      </w:pPr>
      <w:r w:rsidRPr="00F13CB7">
        <w:rPr>
          <w:lang w:val="en-GB"/>
        </w:rPr>
        <w:t>Electroencephalography (EEG)</w:t>
      </w:r>
    </w:p>
    <w:p w14:paraId="2C907EE6" w14:textId="05ADFB82" w:rsidR="001834F6" w:rsidRPr="001834F6" w:rsidRDefault="001834F6" w:rsidP="001834F6">
      <w:pPr>
        <w:pStyle w:val="Szvegtrzs"/>
        <w:rPr>
          <w:lang w:val="en-GB"/>
        </w:rPr>
      </w:pPr>
      <w:r w:rsidRPr="001834F6">
        <w:rPr>
          <w:lang w:val="en-GB"/>
        </w:rPr>
        <w:t xml:space="preserve">Electroencephalography (EEG) is a commonly used technique to observe the brain activity by measuring the dynamic changes of the electromagnetic field created by the neurons. </w:t>
      </w:r>
      <w:r w:rsidR="00FF120B">
        <w:rPr>
          <w:lang w:val="en-GB"/>
        </w:rPr>
        <w:t>(</w:t>
      </w:r>
      <w:r w:rsidR="00FF120B">
        <w:rPr>
          <w:lang w:val="en-GB"/>
        </w:rPr>
        <w:fldChar w:fldCharType="begin"/>
      </w:r>
      <w:r w:rsidR="00FF120B">
        <w:rPr>
          <w:lang w:val="en-GB"/>
        </w:rPr>
        <w:instrText xml:space="preserve"> REF _Ref121668910 \h </w:instrText>
      </w:r>
      <w:r w:rsidR="00FF120B">
        <w:rPr>
          <w:lang w:val="en-GB"/>
        </w:rPr>
      </w:r>
      <w:r w:rsidR="00FF120B">
        <w:rPr>
          <w:lang w:val="en-GB"/>
        </w:rPr>
        <w:fldChar w:fldCharType="separate"/>
      </w:r>
      <w:ins w:id="36" w:author="Salamon Ádám László" w:date="2022-12-11T23:02:00Z">
        <w:r w:rsidR="00124948">
          <w:rPr>
            <w:noProof/>
            <w:lang w:val="en-GB"/>
          </w:rPr>
          <w:t>1</w:t>
        </w:r>
        <w:r w:rsidR="00124948">
          <w:t xml:space="preserve">. </w:t>
        </w:r>
        <w:proofErr w:type="spellStart"/>
        <w:r w:rsidR="00124948">
          <w:t>Figure</w:t>
        </w:r>
      </w:ins>
      <w:proofErr w:type="spellEnd"/>
      <w:del w:id="37" w:author="Salamon Ádám László" w:date="2022-12-11T20:52:00Z">
        <w:r w:rsidR="00C85891" w:rsidDel="00BA3409">
          <w:rPr>
            <w:noProof/>
            <w:lang w:val="en-GB"/>
          </w:rPr>
          <w:delText>1</w:delText>
        </w:r>
        <w:r w:rsidR="00C85891" w:rsidDel="00BA3409">
          <w:delText>. Figure</w:delText>
        </w:r>
      </w:del>
      <w:r w:rsidR="00FF120B">
        <w:rPr>
          <w:lang w:val="en-GB"/>
        </w:rPr>
        <w:fldChar w:fldCharType="end"/>
      </w:r>
      <w:r w:rsidR="00FF120B">
        <w:rPr>
          <w:lang w:val="en-GB"/>
        </w:rPr>
        <w:t xml:space="preserve">) </w:t>
      </w:r>
      <w:r w:rsidRPr="001834F6">
        <w:rPr>
          <w:lang w:val="en-GB"/>
        </w:rPr>
        <w:t>Electroencephalography provide</w:t>
      </w:r>
      <w:r w:rsidR="00E76E1C">
        <w:rPr>
          <w:lang w:val="en-GB"/>
        </w:rPr>
        <w:t>s</w:t>
      </w:r>
      <w:r w:rsidRPr="001834F6">
        <w:rPr>
          <w:lang w:val="en-GB"/>
        </w:rPr>
        <w:t xml:space="preserve"> a great time domain and weaker spatial resolution of the brain </w:t>
      </w:r>
      <w:r w:rsidRPr="001834F6">
        <w:rPr>
          <w:lang w:val="en-GB"/>
        </w:rPr>
        <w:t xml:space="preserve">activities. </w:t>
      </w:r>
      <w:r w:rsidR="00E76E1C">
        <w:rPr>
          <w:lang w:val="en-GB"/>
        </w:rPr>
        <w:t>It is a</w:t>
      </w:r>
      <w:r w:rsidR="00E76E1C" w:rsidRPr="001834F6">
        <w:rPr>
          <w:lang w:val="en-GB"/>
        </w:rPr>
        <w:t xml:space="preserve">ble </w:t>
      </w:r>
      <w:r w:rsidRPr="001834F6">
        <w:rPr>
          <w:lang w:val="en-GB"/>
        </w:rPr>
        <w:t>to show the functional state of the brain and its dynamic changes so that it can be studied both globally and in targeted local sub-phenomena of brain activity.</w:t>
      </w:r>
    </w:p>
    <w:p w14:paraId="3E6103FD" w14:textId="38FAAE4F" w:rsidR="009303D9" w:rsidRDefault="001834F6" w:rsidP="001834F6">
      <w:pPr>
        <w:pStyle w:val="Szvegtrzs"/>
        <w:rPr>
          <w:lang w:val="en-GB"/>
        </w:rPr>
      </w:pPr>
      <w:r w:rsidRPr="001834F6">
        <w:rPr>
          <w:lang w:val="en-GB"/>
        </w:rPr>
        <w:t xml:space="preserve">The formation of the EEG signal taken on the surface </w:t>
      </w:r>
      <w:r w:rsidR="00354E6F">
        <w:rPr>
          <w:lang w:val="en-GB"/>
        </w:rPr>
        <w:t>of the</w:t>
      </w:r>
      <w:r w:rsidR="00354E6F" w:rsidRPr="001834F6">
        <w:rPr>
          <w:lang w:val="en-GB"/>
        </w:rPr>
        <w:t xml:space="preserve"> </w:t>
      </w:r>
      <w:r w:rsidRPr="001834F6">
        <w:rPr>
          <w:lang w:val="en-GB"/>
        </w:rPr>
        <w:t xml:space="preserve">scalp is influenced by several attenuating factors. </w:t>
      </w:r>
      <w:ins w:id="38" w:author="Salamon Ádám László" w:date="2022-12-11T20:45:00Z">
        <w:r w:rsidR="007B0824">
          <w:rPr>
            <w:lang w:val="en-GB"/>
          </w:rPr>
          <w:br/>
        </w:r>
      </w:ins>
      <w:r w:rsidRPr="001834F6">
        <w:rPr>
          <w:lang w:val="en-GB"/>
        </w:rPr>
        <w:t>(</w:t>
      </w:r>
      <w:r w:rsidR="00FF120B">
        <w:rPr>
          <w:lang w:val="en-GB"/>
        </w:rPr>
        <w:fldChar w:fldCharType="begin"/>
      </w:r>
      <w:r w:rsidR="00FF120B">
        <w:rPr>
          <w:lang w:val="en-GB"/>
        </w:rPr>
        <w:instrText xml:space="preserve"> REF _Ref121668934 \h </w:instrText>
      </w:r>
      <w:r w:rsidR="00FF120B">
        <w:rPr>
          <w:lang w:val="en-GB"/>
        </w:rPr>
      </w:r>
      <w:r w:rsidR="00FF120B">
        <w:rPr>
          <w:lang w:val="en-GB"/>
        </w:rPr>
        <w:fldChar w:fldCharType="separate"/>
      </w:r>
      <w:ins w:id="39" w:author="Salamon Ádám László" w:date="2022-12-11T23:02:00Z">
        <w:r w:rsidR="00124948">
          <w:rPr>
            <w:noProof/>
            <w:lang w:val="en-GB"/>
          </w:rPr>
          <w:t>2</w:t>
        </w:r>
        <w:r w:rsidR="00124948">
          <w:t xml:space="preserve">. </w:t>
        </w:r>
        <w:proofErr w:type="spellStart"/>
        <w:r w:rsidR="00124948">
          <w:t>Figure</w:t>
        </w:r>
      </w:ins>
      <w:proofErr w:type="spellEnd"/>
      <w:del w:id="40" w:author="Salamon Ádám László" w:date="2022-12-11T20:52:00Z">
        <w:r w:rsidR="00C85891" w:rsidDel="00BA3409">
          <w:rPr>
            <w:noProof/>
            <w:lang w:val="en-GB"/>
          </w:rPr>
          <w:delText>2</w:delText>
        </w:r>
        <w:r w:rsidR="00C85891" w:rsidDel="00BA3409">
          <w:delText>. Figure</w:delText>
        </w:r>
      </w:del>
      <w:r w:rsidR="00FF120B">
        <w:rPr>
          <w:lang w:val="en-GB"/>
        </w:rPr>
        <w:fldChar w:fldCharType="end"/>
      </w:r>
      <w:r w:rsidRPr="001834F6">
        <w:rPr>
          <w:lang w:val="en-GB"/>
        </w:rPr>
        <w:t>) Therefore, a synchronous potential change of at least 6</w:t>
      </w:r>
      <w:r w:rsidR="00590829">
        <w:rPr>
          <w:lang w:val="en-GB"/>
        </w:rPr>
        <w:noBreakHyphen/>
      </w:r>
      <w:r w:rsidRPr="001834F6">
        <w:rPr>
          <w:lang w:val="en-GB"/>
        </w:rPr>
        <w:t>10</w:t>
      </w:r>
      <w:r w:rsidR="00590829">
        <w:rPr>
          <w:lang w:val="en-GB"/>
        </w:rPr>
        <w:t> </w:t>
      </w:r>
      <w:r w:rsidRPr="001834F6">
        <w:rPr>
          <w:lang w:val="en-GB"/>
        </w:rPr>
        <w:t>cm</w:t>
      </w:r>
      <w:r w:rsidRPr="00D85983">
        <w:rPr>
          <w:vertAlign w:val="superscript"/>
          <w:lang w:val="en-GB"/>
        </w:rPr>
        <w:t>2</w:t>
      </w:r>
      <w:r w:rsidRPr="001834F6">
        <w:rPr>
          <w:lang w:val="en-GB"/>
        </w:rPr>
        <w:t xml:space="preserve"> of cerebral cortex is required to achieve an evaluable signal-to-noise ratio </w:t>
      </w:r>
      <w:sdt>
        <w:sdtPr>
          <w:rPr>
            <w:lang w:val="en-GB"/>
          </w:rPr>
          <w:id w:val="407041293"/>
          <w:citation/>
        </w:sdtPr>
        <w:sdtEndPr/>
        <w:sdtContent>
          <w:r w:rsidR="00751F13">
            <w:rPr>
              <w:lang w:val="en-GB"/>
            </w:rPr>
            <w:fldChar w:fldCharType="begin"/>
          </w:r>
          <w:r w:rsidR="00751F13">
            <w:rPr>
              <w:lang w:val="hu-HU"/>
            </w:rPr>
            <w:instrText xml:space="preserve"> CITATION Bor15 \l</w:instrText>
          </w:r>
          <w:r w:rsidR="004B7B22">
            <w:rPr>
              <w:lang w:val="hu-HU"/>
            </w:rPr>
            <w:instrText xml:space="preserve"> hu-HU </w:instrText>
          </w:r>
          <w:r w:rsidR="00751F13">
            <w:rPr>
              <w:lang w:val="en-GB"/>
            </w:rPr>
            <w:fldChar w:fldCharType="separate"/>
          </w:r>
          <w:r w:rsidR="007E1DF2" w:rsidRPr="007E1DF2">
            <w:rPr>
              <w:noProof/>
              <w:lang w:val="hu-HU"/>
            </w:rPr>
            <w:t>[4]</w:t>
          </w:r>
          <w:r w:rsidR="00751F13">
            <w:rPr>
              <w:lang w:val="en-GB"/>
            </w:rPr>
            <w:fldChar w:fldCharType="end"/>
          </w:r>
        </w:sdtContent>
      </w:sdt>
      <w:sdt>
        <w:sdtPr>
          <w:rPr>
            <w:lang w:val="en-GB"/>
          </w:rPr>
          <w:id w:val="-1108499729"/>
          <w:citation/>
        </w:sdtPr>
        <w:sdtEndPr/>
        <w:sdtContent>
          <w:r w:rsidR="00751F13">
            <w:rPr>
              <w:lang w:val="en-GB"/>
            </w:rPr>
            <w:fldChar w:fldCharType="begin"/>
          </w:r>
          <w:r w:rsidR="00751F13">
            <w:rPr>
              <w:lang w:val="hu-HU"/>
            </w:rPr>
            <w:instrText xml:space="preserve"> CITATION Ste14 \l</w:instrText>
          </w:r>
          <w:r w:rsidR="004B7B22">
            <w:rPr>
              <w:lang w:val="hu-HU"/>
            </w:rPr>
            <w:instrText xml:space="preserve"> hu-HU </w:instrText>
          </w:r>
          <w:r w:rsidR="00751F13">
            <w:rPr>
              <w:lang w:val="en-GB"/>
            </w:rPr>
            <w:fldChar w:fldCharType="separate"/>
          </w:r>
          <w:r w:rsidR="007E1DF2">
            <w:rPr>
              <w:noProof/>
              <w:lang w:val="hu-HU"/>
            </w:rPr>
            <w:t xml:space="preserve"> </w:t>
          </w:r>
          <w:r w:rsidR="007E1DF2" w:rsidRPr="007E1DF2">
            <w:rPr>
              <w:noProof/>
              <w:lang w:val="hu-HU"/>
            </w:rPr>
            <w:t>[5]</w:t>
          </w:r>
          <w:r w:rsidR="00751F13">
            <w:rPr>
              <w:lang w:val="en-GB"/>
            </w:rPr>
            <w:fldChar w:fldCharType="end"/>
          </w:r>
        </w:sdtContent>
      </w:sdt>
      <w:r w:rsidRPr="001834F6">
        <w:rPr>
          <w:lang w:val="en-GB"/>
        </w:rPr>
        <w:t>, which significantly narrows the range of brain activities that can be studied, but is often used in research and neurological studies.</w:t>
      </w:r>
      <w:r w:rsidR="001D40DF">
        <w:rPr>
          <w:lang w:val="en-GB"/>
        </w:rPr>
        <w:t xml:space="preserve"> </w:t>
      </w:r>
    </w:p>
    <w:p w14:paraId="2AE2D0DC" w14:textId="77777777" w:rsidR="00AA17CF" w:rsidRDefault="00135559" w:rsidP="00AA17CF">
      <w:pPr>
        <w:pStyle w:val="Szvegtrzs"/>
        <w:keepNext/>
        <w:jc w:val="center"/>
      </w:pPr>
      <w:r>
        <w:rPr>
          <w:noProof/>
          <w:lang w:val="en-GB"/>
        </w:rPr>
        <w:drawing>
          <wp:inline distT="0" distB="0" distL="0" distR="0" wp14:anchorId="391AEDC8" wp14:editId="5920F396">
            <wp:extent cx="1684020" cy="1675705"/>
            <wp:effectExtent l="0" t="0" r="0" b="1270"/>
            <wp:docPr id="4" name="Kép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6901" cy="1728325"/>
                    </a:xfrm>
                    <a:prstGeom prst="rect">
                      <a:avLst/>
                    </a:prstGeom>
                    <a:noFill/>
                    <a:ln>
                      <a:noFill/>
                    </a:ln>
                  </pic:spPr>
                </pic:pic>
              </a:graphicData>
            </a:graphic>
          </wp:inline>
        </w:drawing>
      </w:r>
      <w:r w:rsidR="00AA17CF" w:rsidRPr="00AA17CF">
        <w:rPr>
          <w:noProof/>
        </w:rPr>
        <w:t xml:space="preserve"> </w:t>
      </w:r>
      <w:r w:rsidR="00AA17CF" w:rsidRPr="00AA17CF">
        <w:rPr>
          <w:noProof/>
        </w:rPr>
        <w:drawing>
          <wp:inline distT="0" distB="0" distL="0" distR="0" wp14:anchorId="71E36C26" wp14:editId="0E5B7D42">
            <wp:extent cx="1143000" cy="1725306"/>
            <wp:effectExtent l="0" t="0" r="0" b="8255"/>
            <wp:docPr id="6" name="Kép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173921" cy="1771979"/>
                    </a:xfrm>
                    <a:prstGeom prst="rect">
                      <a:avLst/>
                    </a:prstGeom>
                  </pic:spPr>
                </pic:pic>
              </a:graphicData>
            </a:graphic>
          </wp:inline>
        </w:drawing>
      </w:r>
    </w:p>
    <w:bookmarkStart w:id="41" w:name="_Ref121668910"/>
    <w:p w14:paraId="5A735A7E" w14:textId="7668988F" w:rsidR="00135559" w:rsidRDefault="00AA17CF" w:rsidP="00A577C0">
      <w:pPr>
        <w:pStyle w:val="Kpalrs"/>
        <w:rPr>
          <w:lang w:val="en-GB"/>
        </w:rPr>
      </w:pPr>
      <w:r>
        <w:rPr>
          <w:lang w:val="en-GB"/>
        </w:rPr>
        <w:fldChar w:fldCharType="begin"/>
      </w:r>
      <w:r>
        <w:rPr>
          <w:lang w:val="en-GB"/>
        </w:rPr>
        <w:instrText xml:space="preserve"> SEQ Figure \* ARABIC </w:instrText>
      </w:r>
      <w:r>
        <w:rPr>
          <w:lang w:val="en-GB"/>
        </w:rPr>
        <w:fldChar w:fldCharType="separate"/>
      </w:r>
      <w:r w:rsidR="00124948">
        <w:rPr>
          <w:noProof/>
          <w:lang w:val="en-GB"/>
        </w:rPr>
        <w:t>1</w:t>
      </w:r>
      <w:r>
        <w:rPr>
          <w:lang w:val="en-GB"/>
        </w:rPr>
        <w:fldChar w:fldCharType="end"/>
      </w:r>
      <w:r>
        <w:t>. Figure</w:t>
      </w:r>
      <w:bookmarkEnd w:id="41"/>
      <w:r>
        <w:t>:</w:t>
      </w:r>
      <w:r w:rsidR="00A577C0" w:rsidRPr="00A577C0">
        <w:t xml:space="preserve"> </w:t>
      </w:r>
      <w:r w:rsidR="00A577C0">
        <w:t>On the left: a dipole created by the synaptic potential change effect of a stimulating post at a pyramidal cell. On the right: a section of the cerebral cortex that also contains the pyramidal cells. The coming</w:t>
      </w:r>
      <w:r w:rsidR="003B4CCC">
        <w:t xml:space="preserve"> </w:t>
      </w:r>
      <w:r w:rsidR="00A577C0">
        <w:t>dipoles are summed up during the synchronous activation of the brain area and can be measured by electrodes</w:t>
      </w:r>
      <w:r w:rsidR="003B4CCC">
        <w:t xml:space="preserve"> </w:t>
      </w:r>
      <w:r w:rsidR="00A577C0">
        <w:t>they create an electric field</w:t>
      </w:r>
      <w:r w:rsidR="00DD2DD1">
        <w:t xml:space="preserve">. </w:t>
      </w:r>
      <w:sdt>
        <w:sdtPr>
          <w:id w:val="-156611360"/>
          <w:citation/>
        </w:sdtPr>
        <w:sdtEndPr/>
        <w:sdtContent>
          <w:r w:rsidR="00441586">
            <w:fldChar w:fldCharType="begin"/>
          </w:r>
          <w:r w:rsidR="00441586">
            <w:rPr>
              <w:lang w:val="hu-HU"/>
            </w:rPr>
            <w:instrText xml:space="preserve"> CITATION Bry19 \l</w:instrText>
          </w:r>
          <w:r w:rsidR="004B7B22">
            <w:rPr>
              <w:lang w:val="hu-HU"/>
            </w:rPr>
            <w:instrText xml:space="preserve"> hu-HU </w:instrText>
          </w:r>
          <w:r w:rsidR="00441586">
            <w:fldChar w:fldCharType="separate"/>
          </w:r>
          <w:r w:rsidR="00441586" w:rsidRPr="00441586">
            <w:rPr>
              <w:noProof/>
              <w:lang w:val="hu-HU"/>
            </w:rPr>
            <w:t>[6]</w:t>
          </w:r>
          <w:r w:rsidR="00441586">
            <w:fldChar w:fldCharType="end"/>
          </w:r>
        </w:sdtContent>
      </w:sdt>
    </w:p>
    <w:p w14:paraId="1663740F" w14:textId="77777777" w:rsidR="004A35AA" w:rsidRDefault="004A35AA" w:rsidP="004A35AA">
      <w:pPr>
        <w:pStyle w:val="Szvegtrzs"/>
        <w:keepNext/>
      </w:pPr>
      <w:r w:rsidRPr="004A35AA">
        <w:rPr>
          <w:noProof/>
          <w:lang w:val="en-GB"/>
        </w:rPr>
        <w:lastRenderedPageBreak/>
        <w:drawing>
          <wp:inline distT="0" distB="0" distL="0" distR="0" wp14:anchorId="1B3F2639" wp14:editId="39141DF5">
            <wp:extent cx="3089910" cy="2494915"/>
            <wp:effectExtent l="0" t="0" r="0" b="635"/>
            <wp:docPr id="3" name="Kép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494915"/>
                    </a:xfrm>
                    <a:prstGeom prst="rect">
                      <a:avLst/>
                    </a:prstGeom>
                  </pic:spPr>
                </pic:pic>
              </a:graphicData>
            </a:graphic>
          </wp:inline>
        </w:drawing>
      </w:r>
    </w:p>
    <w:bookmarkStart w:id="42" w:name="_Ref121668934"/>
    <w:p w14:paraId="00682697" w14:textId="12B59BB0" w:rsidR="004369E0" w:rsidRPr="001834F6" w:rsidRDefault="004A35AA" w:rsidP="006A4BC0">
      <w:pPr>
        <w:pStyle w:val="Kpalrs"/>
        <w:rPr>
          <w:lang w:val="en-GB"/>
        </w:rPr>
      </w:pPr>
      <w:r>
        <w:rPr>
          <w:lang w:val="en-GB"/>
        </w:rPr>
        <w:fldChar w:fldCharType="begin"/>
      </w:r>
      <w:r>
        <w:rPr>
          <w:lang w:val="en-GB"/>
        </w:rPr>
        <w:instrText xml:space="preserve"> SEQ Figure \* ARABIC </w:instrText>
      </w:r>
      <w:r>
        <w:rPr>
          <w:lang w:val="en-GB"/>
        </w:rPr>
        <w:fldChar w:fldCharType="separate"/>
      </w:r>
      <w:r w:rsidR="00124948">
        <w:rPr>
          <w:noProof/>
          <w:lang w:val="en-GB"/>
        </w:rPr>
        <w:t>2</w:t>
      </w:r>
      <w:r>
        <w:rPr>
          <w:lang w:val="en-GB"/>
        </w:rPr>
        <w:fldChar w:fldCharType="end"/>
      </w:r>
      <w:r>
        <w:t>. Figure</w:t>
      </w:r>
      <w:bookmarkEnd w:id="42"/>
      <w:r>
        <w:t>:</w:t>
      </w:r>
      <w:r w:rsidR="0059359F">
        <w:t xml:space="preserve"> </w:t>
      </w:r>
      <w:proofErr w:type="spellStart"/>
      <w:r w:rsidR="0059359F">
        <w:t>C</w:t>
      </w:r>
      <w:r w:rsidRPr="00CD23B6">
        <w:t>hema</w:t>
      </w:r>
      <w:r w:rsidR="0059359F">
        <w:t>tic</w:t>
      </w:r>
      <w:proofErr w:type="spellEnd"/>
      <w:r w:rsidRPr="00CD23B6">
        <w:t xml:space="preserve"> of electric dipole, ionic currents and differential </w:t>
      </w:r>
      <w:r w:rsidRPr="006A4BC0">
        <w:t>measure</w:t>
      </w:r>
      <w:sdt>
        <w:sdtPr>
          <w:id w:val="1518964873"/>
          <w:citation/>
        </w:sdtPr>
        <w:sdtEndPr/>
        <w:sdtContent>
          <w:r>
            <w:fldChar w:fldCharType="begin"/>
          </w:r>
          <w:r>
            <w:rPr>
              <w:lang w:val="hu-HU"/>
            </w:rPr>
            <w:instrText>CITATION MAL14 \l</w:instrText>
          </w:r>
          <w:r w:rsidR="004B7B22">
            <w:rPr>
              <w:lang w:val="hu-HU"/>
            </w:rPr>
            <w:instrText xml:space="preserve"> hu-HU </w:instrText>
          </w:r>
          <w:r>
            <w:fldChar w:fldCharType="separate"/>
          </w:r>
          <w:r w:rsidR="007E1DF2">
            <w:rPr>
              <w:noProof/>
              <w:lang w:val="hu-HU"/>
            </w:rPr>
            <w:t xml:space="preserve"> </w:t>
          </w:r>
          <w:r w:rsidR="007E1DF2" w:rsidRPr="007E1DF2">
            <w:rPr>
              <w:noProof/>
              <w:lang w:val="hu-HU"/>
            </w:rPr>
            <w:t>[6]</w:t>
          </w:r>
          <w:r>
            <w:fldChar w:fldCharType="end"/>
          </w:r>
        </w:sdtContent>
      </w:sdt>
      <w:r w:rsidR="003B4CCC">
        <w:t>.</w:t>
      </w:r>
    </w:p>
    <w:p w14:paraId="369D18BE" w14:textId="77777777" w:rsidR="00335F69" w:rsidRDefault="00335F69" w:rsidP="00335F69">
      <w:pPr>
        <w:pStyle w:val="Cmsor2"/>
        <w:tabs>
          <w:tab w:val="num" w:pos="25.10pt"/>
        </w:tabs>
        <w:ind w:start="21.50pt"/>
        <w:rPr>
          <w:noProof w:val="0"/>
          <w:lang w:val="en-GB"/>
        </w:rPr>
      </w:pPr>
      <w:bookmarkStart w:id="43" w:name="_Hlk98378152"/>
      <w:r w:rsidRPr="00F13CB7">
        <w:rPr>
          <w:noProof w:val="0"/>
          <w:lang w:val="en-GB"/>
        </w:rPr>
        <w:t xml:space="preserve">Neurons activity </w:t>
      </w:r>
    </w:p>
    <w:p w14:paraId="43CAF91B" w14:textId="77777777" w:rsidR="009F33CC" w:rsidRDefault="0046172E" w:rsidP="009F33CC">
      <w:pPr>
        <w:ind w:firstLine="7.10pt"/>
        <w:jc w:val="both"/>
        <w:rPr>
          <w:lang w:val="en-GB"/>
        </w:rPr>
      </w:pPr>
      <w:r w:rsidRPr="0046172E">
        <w:rPr>
          <w:lang w:val="en-GB"/>
        </w:rPr>
        <w:t>Neurons show two electrical activities: action potential and post-synaptic potential change. The action potential is triggered when the internal potential of the neuron reaches a value above a threshold level as a result of a stimulus from dendrites. At this point, a self-sustaining potential change of the order of a millisecond extends from the cell to the ends of the axon. The time course and amplitude of the potential change is constant for the given cell. If the activation threshold is reached by the stimulus, it is no longer independent of its parameters. Action potential cannot be detected in most cases with electrodes placed on the scalp.</w:t>
      </w:r>
      <w:r w:rsidR="005F5FD1">
        <w:rPr>
          <w:lang w:val="en-GB"/>
        </w:rPr>
        <w:t> </w:t>
      </w:r>
      <w:sdt>
        <w:sdtPr>
          <w:rPr>
            <w:lang w:val="en-GB"/>
          </w:rPr>
          <w:id w:val="1432319168"/>
          <w:citation/>
        </w:sdtPr>
        <w:sdtEndPr/>
        <w:sdtContent>
          <w:r w:rsidR="005F5FD1">
            <w:rPr>
              <w:lang w:val="en-GB"/>
            </w:rPr>
            <w:fldChar w:fldCharType="begin"/>
          </w:r>
          <w:r w:rsidR="005F5FD1">
            <w:rPr>
              <w:lang w:val="hu-HU"/>
            </w:rPr>
            <w:instrText xml:space="preserve"> CITATION Som \l</w:instrText>
          </w:r>
          <w:r w:rsidR="004B7B22">
            <w:rPr>
              <w:lang w:val="hu-HU"/>
            </w:rPr>
            <w:instrText xml:space="preserve"> hu-HU </w:instrText>
          </w:r>
          <w:r w:rsidR="005F5FD1">
            <w:rPr>
              <w:lang w:val="en-GB"/>
            </w:rPr>
            <w:fldChar w:fldCharType="separate"/>
          </w:r>
          <w:r w:rsidR="007E1DF2" w:rsidRPr="007E1DF2">
            <w:rPr>
              <w:noProof/>
              <w:lang w:val="hu-HU"/>
            </w:rPr>
            <w:t>[7]</w:t>
          </w:r>
          <w:r w:rsidR="005F5FD1">
            <w:rPr>
              <w:lang w:val="en-GB"/>
            </w:rPr>
            <w:fldChar w:fldCharType="end"/>
          </w:r>
        </w:sdtContent>
      </w:sdt>
      <w:r w:rsidR="005F5FD1">
        <w:rPr>
          <w:lang w:val="en-GB"/>
        </w:rPr>
        <w:t> </w:t>
      </w:r>
      <w:sdt>
        <w:sdtPr>
          <w:rPr>
            <w:lang w:val="en-GB"/>
          </w:rPr>
          <w:id w:val="-179593611"/>
          <w:citation/>
        </w:sdtPr>
        <w:sdtEndPr/>
        <w:sdtContent>
          <w:r w:rsidR="005F5FD1">
            <w:rPr>
              <w:lang w:val="en-GB"/>
            </w:rPr>
            <w:fldChar w:fldCharType="begin"/>
          </w:r>
          <w:r w:rsidR="005F5FD1">
            <w:rPr>
              <w:lang w:val="hu-HU"/>
            </w:rPr>
            <w:instrText xml:space="preserve"> CITATION Fon14 \l</w:instrText>
          </w:r>
          <w:r w:rsidR="004B7B22">
            <w:rPr>
              <w:lang w:val="hu-HU"/>
            </w:rPr>
            <w:instrText xml:space="preserve"> hu-HU </w:instrText>
          </w:r>
          <w:r w:rsidR="005F5FD1">
            <w:rPr>
              <w:lang w:val="en-GB"/>
            </w:rPr>
            <w:fldChar w:fldCharType="separate"/>
          </w:r>
          <w:r w:rsidR="007E1DF2" w:rsidRPr="007E1DF2">
            <w:rPr>
              <w:noProof/>
              <w:lang w:val="hu-HU"/>
            </w:rPr>
            <w:t>[8]</w:t>
          </w:r>
          <w:r w:rsidR="005F5FD1">
            <w:rPr>
              <w:lang w:val="en-GB"/>
            </w:rPr>
            <w:fldChar w:fldCharType="end"/>
          </w:r>
        </w:sdtContent>
      </w:sdt>
      <w:r w:rsidR="005F5FD1">
        <w:rPr>
          <w:lang w:val="en-GB"/>
        </w:rPr>
        <w:t xml:space="preserve"> </w:t>
      </w:r>
      <w:r w:rsidRPr="0046172E">
        <w:rPr>
          <w:lang w:val="en-GB"/>
        </w:rPr>
        <w:t>The condition for sensing the action potential change is that several axons run in parallel and that the action potential change in the neurons occurs exactly at the same time. These conditions are present only in auditory-induced cerebral responses.</w:t>
      </w:r>
      <w:r w:rsidR="00691CEE">
        <w:rPr>
          <w:lang w:val="en-GB"/>
        </w:rPr>
        <w:t xml:space="preserve"> </w:t>
      </w:r>
      <w:sdt>
        <w:sdtPr>
          <w:rPr>
            <w:lang w:val="en-GB"/>
          </w:rPr>
          <w:id w:val="923767852"/>
          <w:citation/>
        </w:sdtPr>
        <w:sdtEndPr/>
        <w:sdtContent>
          <w:r w:rsidR="00085397">
            <w:rPr>
              <w:lang w:val="en-GB"/>
            </w:rPr>
            <w:fldChar w:fldCharType="begin"/>
          </w:r>
          <w:r w:rsidR="00085397">
            <w:rPr>
              <w:lang w:val="hu-HU"/>
            </w:rPr>
            <w:instrText xml:space="preserve"> CITATION Ábr16 \l</w:instrText>
          </w:r>
          <w:r w:rsidR="004B7B22">
            <w:rPr>
              <w:lang w:val="hu-HU"/>
            </w:rPr>
            <w:instrText xml:space="preserve"> hu-HU </w:instrText>
          </w:r>
          <w:r w:rsidR="00085397">
            <w:rPr>
              <w:lang w:val="en-GB"/>
            </w:rPr>
            <w:fldChar w:fldCharType="separate"/>
          </w:r>
          <w:r w:rsidR="007E1DF2" w:rsidRPr="007E1DF2">
            <w:rPr>
              <w:noProof/>
              <w:lang w:val="hu-HU"/>
            </w:rPr>
            <w:t>[9]</w:t>
          </w:r>
          <w:r w:rsidR="00085397">
            <w:rPr>
              <w:lang w:val="en-GB"/>
            </w:rPr>
            <w:fldChar w:fldCharType="end"/>
          </w:r>
        </w:sdtContent>
      </w:sdt>
      <w:sdt>
        <w:sdtPr>
          <w:rPr>
            <w:lang w:val="en-GB"/>
          </w:rPr>
          <w:id w:val="-1195149305"/>
          <w:citation/>
        </w:sdtPr>
        <w:sdtEndPr/>
        <w:sdtContent>
          <w:r w:rsidR="00085397">
            <w:rPr>
              <w:lang w:val="en-GB"/>
            </w:rPr>
            <w:fldChar w:fldCharType="begin"/>
          </w:r>
          <w:r w:rsidR="00085397">
            <w:rPr>
              <w:lang w:val="hu-HU"/>
            </w:rPr>
            <w:instrText xml:space="preserve"> CITATION Ste14 \l</w:instrText>
          </w:r>
          <w:r w:rsidR="004B7B22">
            <w:rPr>
              <w:lang w:val="hu-HU"/>
            </w:rPr>
            <w:instrText xml:space="preserve"> hu-HU </w:instrText>
          </w:r>
          <w:r w:rsidR="00085397">
            <w:rPr>
              <w:lang w:val="en-GB"/>
            </w:rPr>
            <w:fldChar w:fldCharType="separate"/>
          </w:r>
          <w:r w:rsidR="007E1DF2">
            <w:rPr>
              <w:noProof/>
              <w:lang w:val="hu-HU"/>
            </w:rPr>
            <w:t xml:space="preserve"> </w:t>
          </w:r>
          <w:r w:rsidR="007E1DF2" w:rsidRPr="007E1DF2">
            <w:rPr>
              <w:noProof/>
              <w:lang w:val="hu-HU"/>
            </w:rPr>
            <w:t>[5]</w:t>
          </w:r>
          <w:r w:rsidR="00085397">
            <w:rPr>
              <w:lang w:val="en-GB"/>
            </w:rPr>
            <w:fldChar w:fldCharType="end"/>
          </w:r>
        </w:sdtContent>
      </w:sdt>
    </w:p>
    <w:p w14:paraId="5CC35EFE" w14:textId="77777777" w:rsidR="0046172E" w:rsidRDefault="0046172E" w:rsidP="009F33CC">
      <w:pPr>
        <w:ind w:firstLine="14.40pt"/>
        <w:jc w:val="both"/>
        <w:rPr>
          <w:lang w:val="en-GB"/>
        </w:rPr>
      </w:pPr>
      <w:r w:rsidRPr="0046172E">
        <w:rPr>
          <w:lang w:val="en-GB"/>
        </w:rPr>
        <w:t>In our EEG studies, the electromagnetic signals received by the electrodes are typically caused by postsynaptic potential changes in cortical pyramidal cells.</w:t>
      </w:r>
      <w:sdt>
        <w:sdtPr>
          <w:rPr>
            <w:lang w:val="en-GB"/>
          </w:rPr>
          <w:id w:val="1003250839"/>
          <w:citation/>
        </w:sdtPr>
        <w:sdtEndPr/>
        <w:sdtContent>
          <w:r w:rsidR="00085397">
            <w:rPr>
              <w:lang w:val="en-GB"/>
            </w:rPr>
            <w:fldChar w:fldCharType="begin"/>
          </w:r>
          <w:r w:rsidR="00085397">
            <w:rPr>
              <w:lang w:val="hu-HU"/>
            </w:rPr>
            <w:instrText xml:space="preserve"> CITATION Ste14 \l</w:instrText>
          </w:r>
          <w:r w:rsidR="004B7B22">
            <w:rPr>
              <w:lang w:val="hu-HU"/>
            </w:rPr>
            <w:instrText xml:space="preserve"> hu-HU </w:instrText>
          </w:r>
          <w:r w:rsidR="00085397">
            <w:rPr>
              <w:lang w:val="en-GB"/>
            </w:rPr>
            <w:fldChar w:fldCharType="separate"/>
          </w:r>
          <w:r w:rsidR="007E1DF2">
            <w:rPr>
              <w:noProof/>
              <w:lang w:val="hu-HU"/>
            </w:rPr>
            <w:t xml:space="preserve"> </w:t>
          </w:r>
          <w:r w:rsidR="007E1DF2" w:rsidRPr="007E1DF2">
            <w:rPr>
              <w:noProof/>
              <w:lang w:val="hu-HU"/>
            </w:rPr>
            <w:t>[5]</w:t>
          </w:r>
          <w:r w:rsidR="00085397">
            <w:rPr>
              <w:lang w:val="en-GB"/>
            </w:rPr>
            <w:fldChar w:fldCharType="end"/>
          </w:r>
        </w:sdtContent>
      </w:sdt>
    </w:p>
    <w:p w14:paraId="4E201C7A" w14:textId="77777777" w:rsidR="00771652" w:rsidRPr="00771652" w:rsidRDefault="00771652" w:rsidP="00771652">
      <w:pPr>
        <w:pStyle w:val="Cmsor2"/>
        <w:rPr>
          <w:lang w:val="en-GB"/>
        </w:rPr>
      </w:pPr>
      <w:r w:rsidRPr="00771652">
        <w:rPr>
          <w:lang w:val="en-GB"/>
        </w:rPr>
        <w:t>Kara One dataset</w:t>
      </w:r>
    </w:p>
    <w:bookmarkEnd w:id="43"/>
    <w:p w14:paraId="40F144DE" w14:textId="0C99E71D" w:rsidR="009303D9" w:rsidRDefault="0053146F" w:rsidP="00E7596C">
      <w:pPr>
        <w:pStyle w:val="Szvegtrzs"/>
        <w:rPr>
          <w:lang w:val="en-GB"/>
        </w:rPr>
      </w:pPr>
      <w:r w:rsidRPr="0053146F">
        <w:rPr>
          <w:lang w:val="en-GB"/>
        </w:rPr>
        <w:t>Kara One</w:t>
      </w:r>
      <w:r>
        <w:rPr>
          <w:lang w:val="en-GB"/>
        </w:rPr>
        <w:t xml:space="preserve"> dataset</w:t>
      </w:r>
      <w:r w:rsidRPr="0053146F">
        <w:rPr>
          <w:lang w:val="en-GB"/>
        </w:rPr>
        <w:t>, combining EEG and audio</w:t>
      </w:r>
      <w:r w:rsidR="00B44EE3">
        <w:rPr>
          <w:lang w:val="en-GB"/>
        </w:rPr>
        <w:t xml:space="preserve"> </w:t>
      </w:r>
      <w:del w:id="44" w:author="Salamon Ádám László" w:date="2022-12-11T20:46:00Z">
        <w:r w:rsidR="00B44EE3" w:rsidDel="00AA2EC1">
          <w:rPr>
            <w:lang w:val="en-GB"/>
          </w:rPr>
          <w:delText xml:space="preserve">records </w:delText>
        </w:r>
        <w:r w:rsidRPr="0053146F" w:rsidDel="00AA2EC1">
          <w:rPr>
            <w:lang w:val="en-GB"/>
          </w:rPr>
          <w:delText xml:space="preserve"> during</w:delText>
        </w:r>
      </w:del>
      <w:ins w:id="45" w:author="Salamon Ádám László" w:date="2022-12-11T20:46:00Z">
        <w:r w:rsidR="00AA2EC1">
          <w:rPr>
            <w:lang w:val="en-GB"/>
          </w:rPr>
          <w:t xml:space="preserve">records </w:t>
        </w:r>
        <w:r w:rsidR="00AA2EC1" w:rsidRPr="0053146F">
          <w:rPr>
            <w:lang w:val="en-GB"/>
          </w:rPr>
          <w:t>during</w:t>
        </w:r>
      </w:ins>
      <w:r w:rsidRPr="0053146F">
        <w:rPr>
          <w:lang w:val="en-GB"/>
        </w:rPr>
        <w:t xml:space="preserve"> imagined and vocalized phonemic and single-word prompts. This accesses the language and speech production centres of the brain.</w:t>
      </w:r>
      <w:sdt>
        <w:sdtPr>
          <w:rPr>
            <w:lang w:val="en-GB"/>
          </w:rPr>
          <w:id w:val="743386347"/>
          <w:citation/>
        </w:sdtPr>
        <w:sdtEndPr/>
        <w:sdtContent>
          <w:r w:rsidR="007862AF">
            <w:rPr>
              <w:lang w:val="en-GB"/>
            </w:rPr>
            <w:fldChar w:fldCharType="begin"/>
          </w:r>
          <w:r w:rsidR="007862AF">
            <w:rPr>
              <w:lang w:val="hu-HU"/>
            </w:rPr>
            <w:instrText xml:space="preserve"> CITATION Zha14 \l</w:instrText>
          </w:r>
          <w:r w:rsidR="004B7B22">
            <w:rPr>
              <w:lang w:val="hu-HU"/>
            </w:rPr>
            <w:instrText xml:space="preserve"> hu-HU </w:instrText>
          </w:r>
          <w:r w:rsidR="007862AF">
            <w:rPr>
              <w:lang w:val="en-GB"/>
            </w:rPr>
            <w:fldChar w:fldCharType="separate"/>
          </w:r>
          <w:r w:rsidR="007E1DF2">
            <w:rPr>
              <w:noProof/>
              <w:lang w:val="hu-HU"/>
            </w:rPr>
            <w:t xml:space="preserve"> </w:t>
          </w:r>
          <w:r w:rsidR="007E1DF2" w:rsidRPr="007E1DF2">
            <w:rPr>
              <w:noProof/>
              <w:lang w:val="hu-HU"/>
            </w:rPr>
            <w:t>[10]</w:t>
          </w:r>
          <w:r w:rsidR="007862AF">
            <w:rPr>
              <w:lang w:val="en-GB"/>
            </w:rPr>
            <w:fldChar w:fldCharType="end"/>
          </w:r>
        </w:sdtContent>
      </w:sdt>
    </w:p>
    <w:p w14:paraId="02EBDC9B" w14:textId="77777777" w:rsidR="00510D38" w:rsidRPr="00510D38" w:rsidRDefault="006B6123" w:rsidP="00510D38">
      <w:pPr>
        <w:pStyle w:val="Szvegtrzs"/>
        <w:rPr>
          <w:lang w:val="en-GB"/>
        </w:rPr>
      </w:pPr>
      <w:r>
        <w:rPr>
          <w:lang w:val="en-GB"/>
        </w:rPr>
        <w:t>“</w:t>
      </w:r>
      <w:r w:rsidR="00510D38" w:rsidRPr="00510D38">
        <w:rPr>
          <w:lang w:val="en-GB"/>
        </w:rPr>
        <w:t>Each trial consisted of 4 successive states:</w:t>
      </w:r>
    </w:p>
    <w:p w14:paraId="2D7AE5A0" w14:textId="77777777" w:rsidR="00510D38" w:rsidRPr="00510D38" w:rsidRDefault="00510D38" w:rsidP="00510D38">
      <w:pPr>
        <w:pStyle w:val="Szvegtrzs"/>
        <w:numPr>
          <w:ilvl w:val="0"/>
          <w:numId w:val="25"/>
        </w:numPr>
        <w:rPr>
          <w:lang w:val="en-GB"/>
        </w:rPr>
      </w:pPr>
      <w:r w:rsidRPr="00510D38">
        <w:rPr>
          <w:lang w:val="en-GB"/>
        </w:rPr>
        <w:t>A 5-second rest state, where the participant was instructed to relax and clear their mind of any thoughts.</w:t>
      </w:r>
    </w:p>
    <w:p w14:paraId="5EC7F142" w14:textId="77777777" w:rsidR="00831913" w:rsidRDefault="00831913" w:rsidP="009A5674">
      <w:pPr>
        <w:pStyle w:val="Szvegtrzs"/>
        <w:numPr>
          <w:ilvl w:val="0"/>
          <w:numId w:val="25"/>
        </w:numPr>
        <w:rPr>
          <w:lang w:val="en-GB"/>
        </w:rPr>
      </w:pPr>
      <w:r w:rsidRPr="00831913">
        <w:rPr>
          <w:lang w:val="en-GB"/>
        </w:rPr>
        <w:t>A stimulus state, where the prompt text would appear on the screen and its associated auditory utterance was played over the computer speakers. This was followed by a 2-second period in which the participant moved their articulators into position to begin pronouncing the</w:t>
      </w:r>
      <w:r>
        <w:rPr>
          <w:lang w:val="en-GB"/>
        </w:rPr>
        <w:t xml:space="preserve"> </w:t>
      </w:r>
      <w:r w:rsidRPr="00831913">
        <w:rPr>
          <w:lang w:val="en-GB"/>
        </w:rPr>
        <w:t>prompt</w:t>
      </w:r>
      <w:r w:rsidR="0094588C">
        <w:rPr>
          <w:lang w:val="en-GB"/>
        </w:rPr>
        <w:t>.</w:t>
      </w:r>
    </w:p>
    <w:p w14:paraId="377F626B" w14:textId="77777777" w:rsidR="0094588C" w:rsidRDefault="0094588C" w:rsidP="009A5674">
      <w:pPr>
        <w:pStyle w:val="Szvegtrzs"/>
        <w:numPr>
          <w:ilvl w:val="0"/>
          <w:numId w:val="25"/>
        </w:numPr>
        <w:rPr>
          <w:lang w:val="en-GB"/>
        </w:rPr>
      </w:pPr>
      <w:r w:rsidRPr="0094588C">
        <w:rPr>
          <w:lang w:val="en-GB"/>
        </w:rPr>
        <w:t>A 5-second imagined speech state, in which the participant imagined speaking the prompt without moving.</w:t>
      </w:r>
    </w:p>
    <w:p w14:paraId="2CEF7CDD" w14:textId="77777777" w:rsidR="00510D38" w:rsidRPr="00510D38" w:rsidRDefault="0094588C" w:rsidP="0094588C">
      <w:pPr>
        <w:pStyle w:val="Szvegtrzs"/>
        <w:numPr>
          <w:ilvl w:val="0"/>
          <w:numId w:val="25"/>
        </w:numPr>
        <w:rPr>
          <w:lang w:val="en-GB"/>
        </w:rPr>
      </w:pPr>
      <w:r w:rsidRPr="0094588C">
        <w:rPr>
          <w:lang w:val="en-GB"/>
        </w:rPr>
        <w:t>A speaking state, in which the participant spoke the</w:t>
      </w:r>
      <w:r>
        <w:rPr>
          <w:lang w:val="en-GB"/>
        </w:rPr>
        <w:t xml:space="preserve"> </w:t>
      </w:r>
      <w:r w:rsidRPr="0094588C">
        <w:rPr>
          <w:lang w:val="en-GB"/>
        </w:rPr>
        <w:t>prompt aloud. The Kinect sensor recorded both the audio and facial features during this stage.</w:t>
      </w:r>
      <w:r w:rsidRPr="00510D38">
        <w:rPr>
          <w:lang w:val="en-GB"/>
        </w:rPr>
        <w:t xml:space="preserve"> </w:t>
      </w:r>
      <w:r w:rsidR="00510D38" w:rsidRPr="00510D38">
        <w:rPr>
          <w:lang w:val="en-GB"/>
        </w:rPr>
        <w:t>prompt.</w:t>
      </w:r>
    </w:p>
    <w:p w14:paraId="7A95E387" w14:textId="77777777" w:rsidR="00510D38" w:rsidRDefault="00510D38" w:rsidP="00510D38">
      <w:pPr>
        <w:pStyle w:val="Szvegtrzs"/>
        <w:numPr>
          <w:ilvl w:val="0"/>
          <w:numId w:val="25"/>
        </w:numPr>
        <w:rPr>
          <w:lang w:val="en-GB"/>
        </w:rPr>
      </w:pPr>
      <w:r w:rsidRPr="00510D38">
        <w:rPr>
          <w:lang w:val="en-GB"/>
        </w:rPr>
        <w:t>A 5-second imagined speech state, in which the participant imagined speaking the prompt without moving.</w:t>
      </w:r>
      <w:r w:rsidR="006B6123">
        <w:rPr>
          <w:lang w:val="en-GB"/>
        </w:rPr>
        <w:t xml:space="preserve"> “</w:t>
      </w:r>
      <w:sdt>
        <w:sdtPr>
          <w:rPr>
            <w:lang w:val="en-GB"/>
          </w:rPr>
          <w:id w:val="-1582745529"/>
          <w:citation/>
        </w:sdtPr>
        <w:sdtEndPr/>
        <w:sdtContent>
          <w:r w:rsidR="006B6123">
            <w:rPr>
              <w:lang w:val="en-GB"/>
            </w:rPr>
            <w:fldChar w:fldCharType="begin"/>
          </w:r>
          <w:r w:rsidR="006B6123">
            <w:rPr>
              <w:lang w:val="hu-HU"/>
            </w:rPr>
            <w:instrText xml:space="preserve"> CITATION Zha14 \l</w:instrText>
          </w:r>
          <w:r w:rsidR="004B7B22">
            <w:rPr>
              <w:lang w:val="hu-HU"/>
            </w:rPr>
            <w:instrText xml:space="preserve"> hu-HU </w:instrText>
          </w:r>
          <w:r w:rsidR="006B6123">
            <w:rPr>
              <w:lang w:val="en-GB"/>
            </w:rPr>
            <w:fldChar w:fldCharType="separate"/>
          </w:r>
          <w:r w:rsidR="007E1DF2">
            <w:rPr>
              <w:noProof/>
              <w:lang w:val="hu-HU"/>
            </w:rPr>
            <w:t xml:space="preserve"> </w:t>
          </w:r>
          <w:r w:rsidR="007E1DF2" w:rsidRPr="007E1DF2">
            <w:rPr>
              <w:noProof/>
              <w:lang w:val="hu-HU"/>
            </w:rPr>
            <w:t>[10]</w:t>
          </w:r>
          <w:r w:rsidR="006B6123">
            <w:rPr>
              <w:lang w:val="en-GB"/>
            </w:rPr>
            <w:fldChar w:fldCharType="end"/>
          </w:r>
        </w:sdtContent>
      </w:sdt>
    </w:p>
    <w:p w14:paraId="6346A98D" w14:textId="77777777" w:rsidR="002223E3" w:rsidRDefault="002223E3" w:rsidP="00EF12D3">
      <w:pPr>
        <w:pStyle w:val="Cmsor2"/>
        <w:rPr>
          <w:lang w:val="en-GB"/>
        </w:rPr>
      </w:pPr>
      <w:r w:rsidRPr="002223E3">
        <w:rPr>
          <w:lang w:val="en-GB"/>
        </w:rPr>
        <w:t>Independent Component Analysis</w:t>
      </w:r>
      <w:r>
        <w:rPr>
          <w:lang w:val="en-GB"/>
        </w:rPr>
        <w:t xml:space="preserve"> (ICA)</w:t>
      </w:r>
    </w:p>
    <w:p w14:paraId="28E37BA3" w14:textId="20802C91" w:rsidR="00B028C4" w:rsidRDefault="000C66E3" w:rsidP="00B82B7B">
      <w:pPr>
        <w:ind w:firstLine="14.40pt"/>
        <w:jc w:val="both"/>
        <w:rPr>
          <w:lang w:val="en-GB"/>
        </w:rPr>
      </w:pPr>
      <w:r w:rsidRPr="000C66E3">
        <w:rPr>
          <w:lang w:val="en-GB"/>
        </w:rPr>
        <w:t xml:space="preserve">ICA </w:t>
      </w:r>
      <w:sdt>
        <w:sdtPr>
          <w:rPr>
            <w:lang w:val="en-GB"/>
          </w:rPr>
          <w:id w:val="-1421016406"/>
          <w:citation/>
        </w:sdtPr>
        <w:sdtEndPr/>
        <w:sdtContent>
          <w:r w:rsidR="003521DC">
            <w:rPr>
              <w:lang w:val="en-GB"/>
            </w:rPr>
            <w:fldChar w:fldCharType="begin"/>
          </w:r>
          <w:r w:rsidR="003521DC">
            <w:rPr>
              <w:lang w:val="hu-HU"/>
            </w:rPr>
            <w:instrText xml:space="preserve"> CITATION Bel96 \l</w:instrText>
          </w:r>
          <w:r w:rsidR="004B7B22">
            <w:rPr>
              <w:lang w:val="hu-HU"/>
            </w:rPr>
            <w:instrText xml:space="preserve"> hu-HU </w:instrText>
          </w:r>
          <w:r w:rsidR="003521DC">
            <w:rPr>
              <w:lang w:val="en-GB"/>
            </w:rPr>
            <w:fldChar w:fldCharType="separate"/>
          </w:r>
          <w:r w:rsidR="007E1DF2" w:rsidRPr="007E1DF2">
            <w:rPr>
              <w:noProof/>
              <w:lang w:val="hu-HU"/>
            </w:rPr>
            <w:t>[11]</w:t>
          </w:r>
          <w:r w:rsidR="003521DC">
            <w:rPr>
              <w:lang w:val="en-GB"/>
            </w:rPr>
            <w:fldChar w:fldCharType="end"/>
          </w:r>
        </w:sdtContent>
      </w:sdt>
      <w:r w:rsidR="003521DC" w:rsidRPr="000C66E3">
        <w:rPr>
          <w:lang w:val="en-GB"/>
        </w:rPr>
        <w:t xml:space="preserve"> </w:t>
      </w:r>
      <w:r w:rsidRPr="000C66E3">
        <w:rPr>
          <w:lang w:val="en-GB"/>
        </w:rPr>
        <w:t>solve</w:t>
      </w:r>
      <w:r w:rsidR="00F26A7E">
        <w:rPr>
          <w:lang w:val="en-GB"/>
        </w:rPr>
        <w:t>s</w:t>
      </w:r>
      <w:r w:rsidRPr="000C66E3">
        <w:rPr>
          <w:lang w:val="en-GB"/>
        </w:rPr>
        <w:t xml:space="preserve"> the </w:t>
      </w:r>
      <w:r w:rsidR="008E75CB" w:rsidRPr="000C66E3">
        <w:rPr>
          <w:lang w:val="en-GB"/>
        </w:rPr>
        <w:t>blind source</w:t>
      </w:r>
      <w:r w:rsidRPr="000C66E3">
        <w:rPr>
          <w:lang w:val="en-GB"/>
        </w:rPr>
        <w:t xml:space="preserve"> separation problem, to recover </w:t>
      </w:r>
      <w:r w:rsidR="00151493">
        <w:rPr>
          <w:lang w:val="en-GB"/>
        </w:rPr>
        <w:t xml:space="preserve">the </w:t>
      </w:r>
      <w:r w:rsidRPr="000C66E3">
        <w:rPr>
          <w:lang w:val="en-GB"/>
        </w:rPr>
        <w:t>independent source</w:t>
      </w:r>
      <w:r w:rsidR="00151493">
        <w:rPr>
          <w:lang w:val="en-GB"/>
        </w:rPr>
        <w:t>s in the</w:t>
      </w:r>
      <w:r w:rsidRPr="000C66E3">
        <w:rPr>
          <w:lang w:val="en-GB"/>
        </w:rPr>
        <w:t xml:space="preserve"> signals</w:t>
      </w:r>
      <w:r w:rsidR="00151493">
        <w:rPr>
          <w:lang w:val="en-GB"/>
        </w:rPr>
        <w:t xml:space="preserve">. </w:t>
      </w:r>
      <w:r w:rsidR="00696F5C">
        <w:rPr>
          <w:lang w:val="en-GB"/>
        </w:rPr>
        <w:t>N</w:t>
      </w:r>
      <w:r w:rsidR="00B028C4" w:rsidRPr="00B028C4">
        <w:rPr>
          <w:lang w:val="en-GB"/>
        </w:rPr>
        <w:t>othing is known about the sources or the mixing process except that there are different sources which produce signal mixtures</w:t>
      </w:r>
      <w:r w:rsidR="00696F5C">
        <w:rPr>
          <w:lang w:val="en-GB"/>
        </w:rPr>
        <w:t>.</w:t>
      </w:r>
    </w:p>
    <w:p w14:paraId="3A0AE7E5" w14:textId="3B051151" w:rsidR="00C1271B" w:rsidRDefault="008A5A44" w:rsidP="008A5A44">
      <w:pPr>
        <w:ind w:firstLine="14.40pt"/>
        <w:jc w:val="start"/>
        <w:rPr>
          <w:lang w:val="en-GB"/>
        </w:rPr>
      </w:pPr>
      <w:r w:rsidRPr="008A5A44">
        <w:rPr>
          <w:lang w:val="en-GB"/>
        </w:rPr>
        <w:t xml:space="preserve">In the case of EEG signals, scalp electrodes pick up </w:t>
      </w:r>
      <w:r w:rsidR="000C40D4">
        <w:rPr>
          <w:lang w:val="en-GB"/>
        </w:rPr>
        <w:t>EEG</w:t>
      </w:r>
      <w:r w:rsidRPr="008A5A44">
        <w:rPr>
          <w:lang w:val="en-GB"/>
        </w:rPr>
        <w:t xml:space="preserve"> signals</w:t>
      </w:r>
      <w:r w:rsidR="005335C4">
        <w:rPr>
          <w:lang w:val="en-GB"/>
        </w:rPr>
        <w:t>.</w:t>
      </w:r>
      <w:r w:rsidRPr="008A5A44">
        <w:rPr>
          <w:lang w:val="en-GB"/>
        </w:rPr>
        <w:t xml:space="preserve"> </w:t>
      </w:r>
      <w:r w:rsidR="005335C4">
        <w:rPr>
          <w:lang w:val="en-GB"/>
        </w:rPr>
        <w:t>With</w:t>
      </w:r>
      <w:r w:rsidR="00F26A7E">
        <w:rPr>
          <w:lang w:val="en-GB"/>
        </w:rPr>
        <w:t xml:space="preserve"> the</w:t>
      </w:r>
      <w:r w:rsidR="000C40D4">
        <w:rPr>
          <w:lang w:val="en-GB"/>
        </w:rPr>
        <w:t xml:space="preserve"> ICA</w:t>
      </w:r>
      <w:r w:rsidRPr="008A5A44">
        <w:rPr>
          <w:lang w:val="en-GB"/>
        </w:rPr>
        <w:t xml:space="preserve"> </w:t>
      </w:r>
      <w:r w:rsidR="008E75CB">
        <w:rPr>
          <w:lang w:val="en-GB"/>
        </w:rPr>
        <w:t xml:space="preserve">algorithm </w:t>
      </w:r>
      <w:r w:rsidR="000C40D4">
        <w:rPr>
          <w:lang w:val="en-GB"/>
        </w:rPr>
        <w:t xml:space="preserve">the </w:t>
      </w:r>
      <w:r w:rsidRPr="008A5A44">
        <w:rPr>
          <w:lang w:val="en-GB"/>
        </w:rPr>
        <w:t>effectively 'independent brain sources'</w:t>
      </w:r>
      <w:r w:rsidR="000C40D4">
        <w:rPr>
          <w:lang w:val="en-GB"/>
        </w:rPr>
        <w:t xml:space="preserve"> </w:t>
      </w:r>
      <w:r w:rsidR="008E75CB">
        <w:rPr>
          <w:lang w:val="en-GB"/>
        </w:rPr>
        <w:t>can be</w:t>
      </w:r>
      <w:r w:rsidRPr="008A5A44">
        <w:rPr>
          <w:lang w:val="en-GB"/>
        </w:rPr>
        <w:t xml:space="preserve"> generated</w:t>
      </w:r>
      <w:r w:rsidR="008E75CB">
        <w:rPr>
          <w:lang w:val="en-GB"/>
        </w:rPr>
        <w:t xml:space="preserve"> from the</w:t>
      </w:r>
      <w:r w:rsidRPr="008A5A44">
        <w:rPr>
          <w:lang w:val="en-GB"/>
        </w:rPr>
        <w:t xml:space="preserve"> </w:t>
      </w:r>
      <w:r w:rsidR="008E75CB">
        <w:rPr>
          <w:lang w:val="en-GB"/>
        </w:rPr>
        <w:t>measured EEG</w:t>
      </w:r>
      <w:r w:rsidRPr="008A5A44">
        <w:rPr>
          <w:lang w:val="en-GB"/>
        </w:rPr>
        <w:t xml:space="preserve"> </w:t>
      </w:r>
      <w:r w:rsidR="008E75CB">
        <w:rPr>
          <w:lang w:val="en-GB"/>
        </w:rPr>
        <w:t>electrodes</w:t>
      </w:r>
      <w:r w:rsidRPr="008A5A44">
        <w:rPr>
          <w:lang w:val="en-GB"/>
        </w:rPr>
        <w:t xml:space="preserve">. </w:t>
      </w:r>
      <w:sdt>
        <w:sdtPr>
          <w:rPr>
            <w:lang w:val="en-GB"/>
          </w:rPr>
          <w:id w:val="-434213400"/>
          <w:citation/>
        </w:sdtPr>
        <w:sdtEndPr/>
        <w:sdtContent>
          <w:r w:rsidR="008E75CB">
            <w:rPr>
              <w:lang w:val="en-GB"/>
            </w:rPr>
            <w:fldChar w:fldCharType="begin"/>
          </w:r>
          <w:r w:rsidR="008E75CB">
            <w:rPr>
              <w:lang w:val="hu-HU"/>
            </w:rPr>
            <w:instrText xml:space="preserve"> CITATION Mak96 \l</w:instrText>
          </w:r>
          <w:r w:rsidR="004B7B22">
            <w:rPr>
              <w:lang w:val="hu-HU"/>
            </w:rPr>
            <w:instrText xml:space="preserve"> hu-HU </w:instrText>
          </w:r>
          <w:r w:rsidR="008E75CB">
            <w:rPr>
              <w:lang w:val="en-GB"/>
            </w:rPr>
            <w:fldChar w:fldCharType="separate"/>
          </w:r>
          <w:r w:rsidR="007E1DF2" w:rsidRPr="007E1DF2">
            <w:rPr>
              <w:noProof/>
              <w:lang w:val="hu-HU"/>
            </w:rPr>
            <w:t>[12]</w:t>
          </w:r>
          <w:r w:rsidR="008E75CB">
            <w:rPr>
              <w:lang w:val="en-GB"/>
            </w:rPr>
            <w:fldChar w:fldCharType="end"/>
          </w:r>
        </w:sdtContent>
      </w:sdt>
    </w:p>
    <w:p w14:paraId="4F6F0133" w14:textId="7D0BD47F" w:rsidR="00A43328" w:rsidRDefault="007F1EA4" w:rsidP="00A43328">
      <w:pPr>
        <w:ind w:firstLine="14.40pt"/>
        <w:jc w:val="start"/>
        <w:rPr>
          <w:lang w:val="en-GB"/>
        </w:rPr>
      </w:pPr>
      <w:r>
        <w:rPr>
          <w:lang w:val="en-GB"/>
        </w:rPr>
        <w:t xml:space="preserve">ICA can be used in BCI applications to identify and remove </w:t>
      </w:r>
      <w:r w:rsidR="00CE4C50">
        <w:rPr>
          <w:lang w:val="en-GB"/>
        </w:rPr>
        <w:t xml:space="preserve">noise components by the source. </w:t>
      </w:r>
      <w:r w:rsidR="007F0E53">
        <w:rPr>
          <w:lang w:val="en-GB"/>
        </w:rPr>
        <w:t>T</w:t>
      </w:r>
      <w:r w:rsidR="00A43328">
        <w:rPr>
          <w:lang w:val="en-GB"/>
        </w:rPr>
        <w:t>he recorded EEG signals</w:t>
      </w:r>
      <w:r w:rsidR="00A43328" w:rsidRPr="00A43328">
        <w:rPr>
          <w:lang w:val="en-GB"/>
        </w:rPr>
        <w:t xml:space="preserve"> </w:t>
      </w:r>
      <w:r w:rsidR="00212045">
        <w:rPr>
          <w:lang w:val="en-GB"/>
        </w:rPr>
        <w:t xml:space="preserve">usually </w:t>
      </w:r>
      <w:r w:rsidR="001E7E14">
        <w:rPr>
          <w:lang w:val="en-GB"/>
        </w:rPr>
        <w:t>contain</w:t>
      </w:r>
      <w:r w:rsidR="001E7E14" w:rsidRPr="00A43328">
        <w:rPr>
          <w:lang w:val="en-GB"/>
        </w:rPr>
        <w:t xml:space="preserve"> </w:t>
      </w:r>
      <w:r w:rsidR="00A43328" w:rsidRPr="00A43328">
        <w:rPr>
          <w:lang w:val="en-GB"/>
        </w:rPr>
        <w:t>the noise components originating from blinking, eye movement and muscle activity,</w:t>
      </w:r>
      <w:r w:rsidR="00212045">
        <w:rPr>
          <w:lang w:val="en-GB"/>
        </w:rPr>
        <w:t xml:space="preserve"> </w:t>
      </w:r>
      <w:r w:rsidR="00A43328" w:rsidRPr="00A43328">
        <w:rPr>
          <w:lang w:val="en-GB"/>
        </w:rPr>
        <w:t xml:space="preserve">their power density spectrum. </w:t>
      </w:r>
      <w:r w:rsidR="000D1FAD">
        <w:rPr>
          <w:lang w:val="en-GB"/>
        </w:rPr>
        <w:t>A</w:t>
      </w:r>
      <w:r w:rsidR="00A43328" w:rsidRPr="00A43328">
        <w:rPr>
          <w:lang w:val="en-GB"/>
        </w:rPr>
        <w:t xml:space="preserve">fter </w:t>
      </w:r>
      <w:r w:rsidR="003C56E5">
        <w:rPr>
          <w:lang w:val="en-GB"/>
        </w:rPr>
        <w:t>removing</w:t>
      </w:r>
      <w:r w:rsidR="008F775F">
        <w:rPr>
          <w:lang w:val="en-GB"/>
        </w:rPr>
        <w:t xml:space="preserve"> noises</w:t>
      </w:r>
      <w:r w:rsidR="00A43328" w:rsidRPr="00A43328">
        <w:rPr>
          <w:lang w:val="en-GB"/>
        </w:rPr>
        <w:t xml:space="preserve"> </w:t>
      </w:r>
      <w:r w:rsidR="00215033">
        <w:rPr>
          <w:lang w:val="en-GB"/>
        </w:rPr>
        <w:t>from the decom</w:t>
      </w:r>
      <w:r w:rsidR="000D1FAD">
        <w:rPr>
          <w:lang w:val="en-GB"/>
        </w:rPr>
        <w:t>posed signal</w:t>
      </w:r>
      <w:r w:rsidR="00A43328" w:rsidRPr="00A43328">
        <w:rPr>
          <w:lang w:val="en-GB"/>
        </w:rPr>
        <w:t xml:space="preserve">, </w:t>
      </w:r>
      <w:r w:rsidR="008F775F">
        <w:rPr>
          <w:lang w:val="en-GB"/>
        </w:rPr>
        <w:t>with</w:t>
      </w:r>
      <w:r w:rsidR="00A43328" w:rsidRPr="00A43328">
        <w:rPr>
          <w:lang w:val="en-GB"/>
        </w:rPr>
        <w:t xml:space="preserve"> invert</w:t>
      </w:r>
      <w:r w:rsidR="008F775F">
        <w:rPr>
          <w:lang w:val="en-GB"/>
        </w:rPr>
        <w:t xml:space="preserve"> ICA decomposition </w:t>
      </w:r>
      <w:r w:rsidR="00A43328" w:rsidRPr="00A43328">
        <w:rPr>
          <w:lang w:val="en-GB"/>
        </w:rPr>
        <w:t>the remaining</w:t>
      </w:r>
      <w:r w:rsidR="0094095D">
        <w:rPr>
          <w:lang w:val="en-GB"/>
        </w:rPr>
        <w:t xml:space="preserve"> useful</w:t>
      </w:r>
      <w:r w:rsidR="00A43328" w:rsidRPr="00A43328">
        <w:rPr>
          <w:lang w:val="en-GB"/>
        </w:rPr>
        <w:t xml:space="preserve"> neural activity</w:t>
      </w:r>
      <w:r w:rsidR="000D1FAD">
        <w:rPr>
          <w:lang w:val="en-GB"/>
        </w:rPr>
        <w:t xml:space="preserve"> </w:t>
      </w:r>
      <w:r w:rsidR="00F43F89">
        <w:rPr>
          <w:lang w:val="en-GB"/>
        </w:rPr>
        <w:t xml:space="preserve">can be </w:t>
      </w:r>
      <w:r w:rsidR="00865FB6" w:rsidRPr="00865FB6">
        <w:rPr>
          <w:lang w:val="en-GB"/>
        </w:rPr>
        <w:t xml:space="preserve">converted back to create EEG signals reduced by these </w:t>
      </w:r>
      <w:r w:rsidR="007E1DF2" w:rsidRPr="00865FB6">
        <w:rPr>
          <w:lang w:val="en-GB"/>
        </w:rPr>
        <w:t>noises</w:t>
      </w:r>
      <w:r w:rsidR="00F43F89">
        <w:rPr>
          <w:lang w:val="en-GB"/>
        </w:rPr>
        <w:t>.</w:t>
      </w:r>
      <w:r w:rsidR="007E1DF2">
        <w:rPr>
          <w:lang w:val="en-GB"/>
        </w:rPr>
        <w:t xml:space="preserve"> </w:t>
      </w:r>
      <w:sdt>
        <w:sdtPr>
          <w:rPr>
            <w:lang w:val="en-GB"/>
          </w:rPr>
          <w:id w:val="-13385374"/>
          <w:citation/>
        </w:sdtPr>
        <w:sdtEndPr/>
        <w:sdtContent>
          <w:r w:rsidR="007E1DF2">
            <w:rPr>
              <w:lang w:val="en-GB"/>
            </w:rPr>
            <w:fldChar w:fldCharType="begin"/>
          </w:r>
          <w:r w:rsidR="007E1DF2">
            <w:rPr>
              <w:lang w:val="hu-HU"/>
            </w:rPr>
            <w:instrText xml:space="preserve"> CITATION Rác19 \l</w:instrText>
          </w:r>
          <w:r w:rsidR="004B7B22">
            <w:rPr>
              <w:lang w:val="hu-HU"/>
            </w:rPr>
            <w:instrText xml:space="preserve"> hu-HU </w:instrText>
          </w:r>
          <w:r w:rsidR="007E1DF2">
            <w:rPr>
              <w:lang w:val="en-GB"/>
            </w:rPr>
            <w:fldChar w:fldCharType="separate"/>
          </w:r>
          <w:r w:rsidR="007E1DF2" w:rsidRPr="007E1DF2">
            <w:rPr>
              <w:noProof/>
              <w:lang w:val="hu-HU"/>
            </w:rPr>
            <w:t>[13]</w:t>
          </w:r>
          <w:r w:rsidR="007E1DF2">
            <w:rPr>
              <w:lang w:val="en-GB"/>
            </w:rPr>
            <w:fldChar w:fldCharType="end"/>
          </w:r>
        </w:sdtContent>
      </w:sdt>
    </w:p>
    <w:p w14:paraId="708DE687" w14:textId="77777777" w:rsidR="007060E5" w:rsidRDefault="007060E5" w:rsidP="007060E5">
      <w:pPr>
        <w:pStyle w:val="Cmsor1"/>
        <w:jc w:val="start"/>
        <w:rPr>
          <w:lang w:val="en-GB"/>
        </w:rPr>
      </w:pPr>
      <w:r>
        <w:rPr>
          <w:lang w:val="en-GB"/>
        </w:rPr>
        <w:t>Data processing</w:t>
      </w:r>
    </w:p>
    <w:p w14:paraId="0ED1C38E" w14:textId="7A977BE9" w:rsidR="007060E5" w:rsidRDefault="007060E5" w:rsidP="00D34CFB">
      <w:pPr>
        <w:ind w:firstLine="10.80pt"/>
        <w:jc w:val="both"/>
        <w:rPr>
          <w:lang w:val="en-GB"/>
        </w:rPr>
      </w:pPr>
      <w:r w:rsidRPr="007060E5">
        <w:rPr>
          <w:lang w:val="en-GB"/>
        </w:rPr>
        <w:t xml:space="preserve">The data processing was similar to that described in </w:t>
      </w:r>
      <w:sdt>
        <w:sdtPr>
          <w:rPr>
            <w:lang w:val="en-GB"/>
          </w:rPr>
          <w:id w:val="2104523634"/>
          <w:citation/>
        </w:sdtPr>
        <w:sdtEndPr/>
        <w:sdtContent>
          <w:r w:rsidR="00A1282F">
            <w:rPr>
              <w:lang w:val="en-GB"/>
            </w:rPr>
            <w:fldChar w:fldCharType="begin"/>
          </w:r>
          <w:r w:rsidR="00A1282F">
            <w:rPr>
              <w:lang w:val="hu-HU"/>
            </w:rPr>
            <w:instrText xml:space="preserve"> CITATION Art22 \l</w:instrText>
          </w:r>
          <w:r w:rsidR="004B7B22">
            <w:rPr>
              <w:lang w:val="hu-HU"/>
            </w:rPr>
            <w:instrText xml:space="preserve"> hu-HU </w:instrText>
          </w:r>
          <w:r w:rsidR="00A1282F">
            <w:rPr>
              <w:lang w:val="en-GB"/>
            </w:rPr>
            <w:fldChar w:fldCharType="separate"/>
          </w:r>
          <w:r w:rsidR="007E1DF2" w:rsidRPr="007E1DF2">
            <w:rPr>
              <w:noProof/>
              <w:lang w:val="hu-HU"/>
            </w:rPr>
            <w:t>[14]</w:t>
          </w:r>
          <w:r w:rsidR="00A1282F">
            <w:rPr>
              <w:lang w:val="en-GB"/>
            </w:rPr>
            <w:fldChar w:fldCharType="end"/>
          </w:r>
        </w:sdtContent>
      </w:sdt>
      <w:r w:rsidR="00A1282F">
        <w:rPr>
          <w:lang w:val="en-GB"/>
        </w:rPr>
        <w:t xml:space="preserve"> </w:t>
      </w:r>
      <w:r w:rsidRPr="007060E5">
        <w:rPr>
          <w:lang w:val="en-GB"/>
        </w:rPr>
        <w:t>and was implemented as follows. We use the Kara</w:t>
      </w:r>
      <w:r w:rsidR="00085DBB">
        <w:rPr>
          <w:lang w:val="en-GB"/>
        </w:rPr>
        <w:t xml:space="preserve"> </w:t>
      </w:r>
      <w:r w:rsidRPr="007060E5">
        <w:rPr>
          <w:lang w:val="en-GB"/>
        </w:rPr>
        <w:t>One</w:t>
      </w:r>
      <w:r w:rsidR="00F94019">
        <w:rPr>
          <w:lang w:val="en-GB"/>
        </w:rPr>
        <w:t xml:space="preserve"> </w:t>
      </w:r>
      <w:r w:rsidRPr="007060E5">
        <w:rPr>
          <w:lang w:val="en-GB"/>
        </w:rPr>
        <w:t>dataset</w:t>
      </w:r>
      <w:r w:rsidR="002540AD">
        <w:rPr>
          <w:lang w:val="en-GB"/>
        </w:rPr>
        <w:t xml:space="preserve"> </w:t>
      </w:r>
      <w:sdt>
        <w:sdtPr>
          <w:rPr>
            <w:lang w:val="en-GB"/>
          </w:rPr>
          <w:id w:val="751545727"/>
          <w:citation/>
        </w:sdtPr>
        <w:sdtEndPr/>
        <w:sdtContent>
          <w:r w:rsidR="002540AD">
            <w:rPr>
              <w:lang w:val="en-GB"/>
            </w:rPr>
            <w:fldChar w:fldCharType="begin"/>
          </w:r>
          <w:r w:rsidR="002540AD">
            <w:rPr>
              <w:lang w:val="hu-HU"/>
            </w:rPr>
            <w:instrText xml:space="preserve"> CITATION Zha14 \l</w:instrText>
          </w:r>
          <w:r w:rsidR="004B7B22">
            <w:rPr>
              <w:lang w:val="hu-HU"/>
            </w:rPr>
            <w:instrText xml:space="preserve"> hu-HU </w:instrText>
          </w:r>
          <w:r w:rsidR="002540AD">
            <w:rPr>
              <w:lang w:val="en-GB"/>
            </w:rPr>
            <w:fldChar w:fldCharType="separate"/>
          </w:r>
          <w:r w:rsidR="007E1DF2" w:rsidRPr="007E1DF2">
            <w:rPr>
              <w:noProof/>
              <w:lang w:val="hu-HU"/>
            </w:rPr>
            <w:t>[10]</w:t>
          </w:r>
          <w:r w:rsidR="002540AD">
            <w:rPr>
              <w:lang w:val="en-GB"/>
            </w:rPr>
            <w:fldChar w:fldCharType="end"/>
          </w:r>
        </w:sdtContent>
      </w:sdt>
      <w:r w:rsidRPr="007060E5">
        <w:rPr>
          <w:lang w:val="en-GB"/>
        </w:rPr>
        <w:t xml:space="preserve">, which contains EEG signals from 14 participants. There are trials during the measurements. During a trial, the participant first rests for 5 seconds, then a word appears in front of </w:t>
      </w:r>
      <w:r w:rsidR="00C37661">
        <w:rPr>
          <w:lang w:val="en-GB"/>
        </w:rPr>
        <w:t>them</w:t>
      </w:r>
      <w:r w:rsidR="00C37661" w:rsidRPr="007060E5">
        <w:rPr>
          <w:lang w:val="en-GB"/>
        </w:rPr>
        <w:t xml:space="preserve"> </w:t>
      </w:r>
      <w:r w:rsidRPr="007060E5">
        <w:rPr>
          <w:lang w:val="en-GB"/>
        </w:rPr>
        <w:t xml:space="preserve">for 2 seconds, then </w:t>
      </w:r>
      <w:r w:rsidR="00C37661">
        <w:rPr>
          <w:lang w:val="en-GB"/>
        </w:rPr>
        <w:t>they</w:t>
      </w:r>
      <w:r w:rsidR="00C37661" w:rsidRPr="007060E5">
        <w:rPr>
          <w:lang w:val="en-GB"/>
        </w:rPr>
        <w:t xml:space="preserve"> </w:t>
      </w:r>
      <w:proofErr w:type="gramStart"/>
      <w:r w:rsidRPr="007060E5">
        <w:rPr>
          <w:lang w:val="en-GB"/>
        </w:rPr>
        <w:t>thinks</w:t>
      </w:r>
      <w:proofErr w:type="gramEnd"/>
      <w:r w:rsidRPr="007060E5">
        <w:rPr>
          <w:lang w:val="en-GB"/>
        </w:rPr>
        <w:t xml:space="preserve"> about the word for 5 seconds and finally </w:t>
      </w:r>
      <w:r w:rsidR="00C37661">
        <w:rPr>
          <w:lang w:val="en-GB"/>
        </w:rPr>
        <w:t>they</w:t>
      </w:r>
      <w:r w:rsidR="00C37661" w:rsidRPr="007060E5">
        <w:rPr>
          <w:lang w:val="en-GB"/>
        </w:rPr>
        <w:t xml:space="preserve"> </w:t>
      </w:r>
      <w:r w:rsidRPr="007060E5">
        <w:rPr>
          <w:lang w:val="en-GB"/>
        </w:rPr>
        <w:t>utter it. Meanwhile, the EEG signals from their head were measured without a pause. From the EEG signal, we exclude VEO, HEO, EMG, ECG, Trigger, M1 and M2 channels, as they are independent or only slightly dependent on speech. Thus, the EEG signal remaining above will have a total of 62 channels. On the remaining channels above, 1</w:t>
      </w:r>
      <w:r w:rsidR="00F94019">
        <w:rPr>
          <w:lang w:val="en-GB"/>
        </w:rPr>
        <w:t> </w:t>
      </w:r>
      <w:r w:rsidRPr="007060E5">
        <w:rPr>
          <w:lang w:val="en-GB"/>
        </w:rPr>
        <w:t>H</w:t>
      </w:r>
      <w:r w:rsidR="00F94019">
        <w:rPr>
          <w:lang w:val="en-GB"/>
        </w:rPr>
        <w:t>z</w:t>
      </w:r>
      <w:r w:rsidRPr="007060E5">
        <w:rPr>
          <w:lang w:val="en-GB"/>
        </w:rPr>
        <w:t xml:space="preserve"> high-pass and 50</w:t>
      </w:r>
      <w:r w:rsidR="00F94019">
        <w:rPr>
          <w:lang w:val="en-GB"/>
        </w:rPr>
        <w:t> </w:t>
      </w:r>
      <w:r w:rsidRPr="007060E5">
        <w:rPr>
          <w:lang w:val="en-GB"/>
        </w:rPr>
        <w:t>H</w:t>
      </w:r>
      <w:r w:rsidR="00F94019">
        <w:rPr>
          <w:lang w:val="en-GB"/>
        </w:rPr>
        <w:t>z</w:t>
      </w:r>
      <w:r w:rsidRPr="007060E5">
        <w:rPr>
          <w:lang w:val="en-GB"/>
        </w:rPr>
        <w:t xml:space="preserve"> low-pass filters are applied. The ICA algorithm is then used to convert the channels into 20 independent components, which are then converted back to the original 64-channel allocation using the ICA inverse operation. Then we segment the EEG signals per trial: we cut out the EEG signal for thinking (thinking EEG) and the EEG signal for speech (speaking EEG). These EEG signals contain different numbers of samples, they have different lengths. However, the neural network expects a fixed length input per EEG type. Therefore, a fixed L value is defined for each type of EEG signal. If the EEG signal is greater than L, we discard the excess samples from the end of the signal, and if it is less, we add samples to the EEG signal until its length reaches L. Based on the lengths of the thinking and speech EEG signals in the dataset, we determined L = 4800 and L = 1200 fixed lengths for the thinking and speaking EEG signals respectively. Finally, the EEG signals are normalized separately. All the tasks described above are performed by the Database class implemented in Database.py. This class is also responsible for downloading and decompressing the data.</w:t>
      </w:r>
    </w:p>
    <w:p w14:paraId="2047D177" w14:textId="77777777" w:rsidR="00311FF2" w:rsidRDefault="00097C69" w:rsidP="00097C69">
      <w:pPr>
        <w:pStyle w:val="Cmsor1"/>
        <w:rPr>
          <w:lang w:val="en-GB"/>
        </w:rPr>
      </w:pPr>
      <w:r>
        <w:rPr>
          <w:lang w:val="en-GB"/>
        </w:rPr>
        <w:lastRenderedPageBreak/>
        <w:t>Training</w:t>
      </w:r>
    </w:p>
    <w:p w14:paraId="7E3B8284" w14:textId="77777777" w:rsidR="00097C69" w:rsidRPr="00097C69" w:rsidRDefault="00583C3F" w:rsidP="00097C69">
      <w:pPr>
        <w:jc w:val="both"/>
        <w:rPr>
          <w:lang w:val="en-GB"/>
        </w:rPr>
      </w:pPr>
      <w:r w:rsidRPr="00097C69">
        <w:rPr>
          <w:lang w:val="en-GB"/>
        </w:rPr>
        <w:t>Pre-processing</w:t>
      </w:r>
      <w:r w:rsidR="00097C69" w:rsidRPr="00097C69">
        <w:rPr>
          <w:lang w:val="en-GB"/>
        </w:rPr>
        <w:t xml:space="preserve"> yielded thinking and speaking EEG segments (with associated labels: the phonemes thought of or spoken). We also concatenated the thinking and speaking segments to form a new type of training data, as an experiment.</w:t>
      </w:r>
    </w:p>
    <w:p w14:paraId="4C0AFC50" w14:textId="77777777" w:rsidR="00097C69" w:rsidRPr="00097C69" w:rsidRDefault="00097C69" w:rsidP="00097C69">
      <w:pPr>
        <w:jc w:val="both"/>
        <w:rPr>
          <w:lang w:val="en-GB"/>
        </w:rPr>
      </w:pPr>
      <w:r w:rsidRPr="00097C69">
        <w:rPr>
          <w:lang w:val="en-GB"/>
        </w:rPr>
        <w:t>The dataset we used (Kara</w:t>
      </w:r>
      <w:r w:rsidR="0059359F">
        <w:rPr>
          <w:lang w:val="en-GB"/>
        </w:rPr>
        <w:t xml:space="preserve"> </w:t>
      </w:r>
      <w:r w:rsidRPr="00097C69">
        <w:rPr>
          <w:lang w:val="en-GB"/>
        </w:rPr>
        <w:t>ONE) consists of EEG recordings of multiple participants. During training participants MM05, MM08, MM09, MM10 were mostly used due to RAM and time limitations (these make up around 25% of all participants), but we also experimented with other combinations.</w:t>
      </w:r>
    </w:p>
    <w:p w14:paraId="5C7E545D" w14:textId="77777777" w:rsidR="00583C3F" w:rsidRDefault="00097C69" w:rsidP="00583C3F">
      <w:pPr>
        <w:pStyle w:val="Cmsor2"/>
        <w:rPr>
          <w:lang w:val="en-GB"/>
        </w:rPr>
      </w:pPr>
      <w:r w:rsidRPr="00097C69">
        <w:rPr>
          <w:lang w:val="en-GB"/>
        </w:rPr>
        <w:t xml:space="preserve">Phase 1 - manual hyperparameter tuning </w:t>
      </w:r>
    </w:p>
    <w:p w14:paraId="757762AD" w14:textId="77777777" w:rsidR="00097C69" w:rsidRPr="00097C69" w:rsidRDefault="00583C3F" w:rsidP="00583C3F">
      <w:pPr>
        <w:ind w:firstLine="14.40pt"/>
        <w:jc w:val="both"/>
        <w:rPr>
          <w:lang w:val="en-GB"/>
        </w:rPr>
      </w:pPr>
      <w:r>
        <w:rPr>
          <w:lang w:val="en-GB"/>
        </w:rPr>
        <w:t>O</w:t>
      </w:r>
      <w:r w:rsidR="00097C69" w:rsidRPr="00097C69">
        <w:rPr>
          <w:lang w:val="en-GB"/>
        </w:rPr>
        <w:t>ur approach can be seen in "</w:t>
      </w:r>
      <w:proofErr w:type="spellStart"/>
      <w:proofErr w:type="gramStart"/>
      <w:r w:rsidR="00097C69" w:rsidRPr="00097C69">
        <w:rPr>
          <w:lang w:val="en-GB"/>
        </w:rPr>
        <w:t>train.ipynb</w:t>
      </w:r>
      <w:proofErr w:type="spellEnd"/>
      <w:proofErr w:type="gramEnd"/>
      <w:r w:rsidR="00097C69" w:rsidRPr="00097C69">
        <w:rPr>
          <w:lang w:val="en-GB"/>
        </w:rPr>
        <w:t>"</w:t>
      </w:r>
      <w:r w:rsidR="00550479">
        <w:rPr>
          <w:lang w:val="en-GB"/>
        </w:rPr>
        <w:t>.</w:t>
      </w:r>
    </w:p>
    <w:p w14:paraId="00118076" w14:textId="71E244AA" w:rsidR="00097C69" w:rsidRPr="00097C69" w:rsidRDefault="00097C69" w:rsidP="00550479">
      <w:pPr>
        <w:ind w:firstLine="14.40pt"/>
        <w:jc w:val="both"/>
        <w:rPr>
          <w:lang w:val="en-GB"/>
        </w:rPr>
      </w:pPr>
      <w:r w:rsidRPr="00097C69">
        <w:rPr>
          <w:lang w:val="en-GB"/>
        </w:rPr>
        <w:t xml:space="preserve">We started training 1D CNNs separately using these 3 EEG types. Our </w:t>
      </w:r>
      <w:r w:rsidR="00E64F62" w:rsidRPr="00097C69">
        <w:rPr>
          <w:lang w:val="en-GB"/>
        </w:rPr>
        <w:t>average</w:t>
      </w:r>
      <w:r w:rsidRPr="00097C69">
        <w:rPr>
          <w:lang w:val="en-GB"/>
        </w:rPr>
        <w:t xml:space="preserve"> net consisted of 3-4 convolutional layers, a few dropout layers between them, followed by a max pooling and a few fully connected layers to top it off. </w:t>
      </w:r>
      <w:proofErr w:type="spellStart"/>
      <w:r w:rsidRPr="00097C69">
        <w:rPr>
          <w:lang w:val="en-GB"/>
        </w:rPr>
        <w:t>ReLU</w:t>
      </w:r>
      <w:proofErr w:type="spellEnd"/>
      <w:r w:rsidRPr="00097C69">
        <w:rPr>
          <w:lang w:val="en-GB"/>
        </w:rPr>
        <w:t xml:space="preserve"> was almost exclusively used as the activation function, with the last layer using </w:t>
      </w:r>
      <w:r w:rsidR="00E64F62" w:rsidRPr="00097C69">
        <w:rPr>
          <w:lang w:val="en-GB"/>
        </w:rPr>
        <w:t>SoftMax</w:t>
      </w:r>
      <w:r w:rsidRPr="00097C69">
        <w:rPr>
          <w:lang w:val="en-GB"/>
        </w:rPr>
        <w:t xml:space="preserve">, because our approach used classification. We used categorical </w:t>
      </w:r>
      <w:proofErr w:type="spellStart"/>
      <w:r w:rsidRPr="00097C69">
        <w:rPr>
          <w:lang w:val="en-GB"/>
        </w:rPr>
        <w:t>crossentropy</w:t>
      </w:r>
      <w:proofErr w:type="spellEnd"/>
      <w:r w:rsidRPr="00097C69">
        <w:rPr>
          <w:lang w:val="en-GB"/>
        </w:rPr>
        <w:t xml:space="preserve"> as the loss function and tried Adam and SGD as the optimizer.</w:t>
      </w:r>
    </w:p>
    <w:p w14:paraId="3A79DADA" w14:textId="10712E57" w:rsidR="00097C69" w:rsidRPr="00097C69" w:rsidRDefault="00097C69" w:rsidP="00D34CFB">
      <w:pPr>
        <w:ind w:firstLine="14.40pt"/>
        <w:jc w:val="both"/>
        <w:rPr>
          <w:lang w:val="en-GB"/>
        </w:rPr>
      </w:pPr>
      <w:r w:rsidRPr="00097C69">
        <w:rPr>
          <w:lang w:val="en-GB"/>
        </w:rPr>
        <w:t xml:space="preserve">We mainly tweaked the convolutional </w:t>
      </w:r>
      <w:r w:rsidR="00E64F62" w:rsidRPr="00097C69">
        <w:rPr>
          <w:lang w:val="en-GB"/>
        </w:rPr>
        <w:t>layers’</w:t>
      </w:r>
      <w:r w:rsidRPr="00097C69">
        <w:rPr>
          <w:lang w:val="en-GB"/>
        </w:rPr>
        <w:t xml:space="preserve"> strides, kernel sizes and number of filters, the dropout rates and the fully connected top's size, but we couldn't achieve any significant results.</w:t>
      </w:r>
    </w:p>
    <w:p w14:paraId="6FCDA892" w14:textId="610B6764" w:rsidR="00097C69" w:rsidRPr="00097C69" w:rsidRDefault="005B06E9" w:rsidP="00097C69">
      <w:pPr>
        <w:jc w:val="both"/>
        <w:rPr>
          <w:lang w:val="en-GB"/>
        </w:rPr>
      </w:pPr>
      <w:r w:rsidRPr="00097C69">
        <w:rPr>
          <w:lang w:val="en-GB"/>
        </w:rPr>
        <w:t>Thus,</w:t>
      </w:r>
      <w:r w:rsidR="00097C69" w:rsidRPr="00097C69">
        <w:rPr>
          <w:lang w:val="en-GB"/>
        </w:rPr>
        <w:t xml:space="preserve"> we switched to a hyperparameter optimizer tool.</w:t>
      </w:r>
    </w:p>
    <w:p w14:paraId="3FC8EC8A" w14:textId="77777777" w:rsidR="00550479" w:rsidRDefault="00097C69" w:rsidP="00550479">
      <w:pPr>
        <w:pStyle w:val="Cmsor2"/>
        <w:rPr>
          <w:lang w:val="en-GB"/>
        </w:rPr>
      </w:pPr>
      <w:r w:rsidRPr="00097C69">
        <w:rPr>
          <w:lang w:val="en-GB"/>
        </w:rPr>
        <w:t xml:space="preserve">Phase 2 - Hyperparameter tuning using Keras Tuner </w:t>
      </w:r>
    </w:p>
    <w:p w14:paraId="1A273B95" w14:textId="77777777" w:rsidR="00097C69" w:rsidRPr="00097C69" w:rsidRDefault="00550479" w:rsidP="00550479">
      <w:pPr>
        <w:ind w:firstLine="14.40pt"/>
        <w:jc w:val="both"/>
        <w:rPr>
          <w:lang w:val="en-GB"/>
        </w:rPr>
      </w:pPr>
      <w:r>
        <w:rPr>
          <w:lang w:val="en-GB"/>
        </w:rPr>
        <w:t>Our</w:t>
      </w:r>
      <w:r w:rsidR="00097C69" w:rsidRPr="00097C69">
        <w:rPr>
          <w:lang w:val="en-GB"/>
        </w:rPr>
        <w:t xml:space="preserve"> approach can be seen in "hyperparameter </w:t>
      </w:r>
      <w:proofErr w:type="spellStart"/>
      <w:proofErr w:type="gramStart"/>
      <w:r w:rsidR="00097C69" w:rsidRPr="00097C69">
        <w:rPr>
          <w:lang w:val="en-GB"/>
        </w:rPr>
        <w:t>tuner.ipynb</w:t>
      </w:r>
      <w:proofErr w:type="spellEnd"/>
      <w:proofErr w:type="gramEnd"/>
      <w:r w:rsidR="00097C69" w:rsidRPr="00097C69">
        <w:rPr>
          <w:lang w:val="en-GB"/>
        </w:rPr>
        <w:t>"</w:t>
      </w:r>
      <w:r>
        <w:rPr>
          <w:lang w:val="en-GB"/>
        </w:rPr>
        <w:t>.</w:t>
      </w:r>
    </w:p>
    <w:p w14:paraId="6E25879C" w14:textId="77777777" w:rsidR="00097C69" w:rsidRPr="00097C69" w:rsidRDefault="00097C69" w:rsidP="00550479">
      <w:pPr>
        <w:ind w:firstLine="14.40pt"/>
        <w:jc w:val="both"/>
        <w:rPr>
          <w:lang w:val="en-GB"/>
        </w:rPr>
      </w:pPr>
      <w:r w:rsidRPr="00097C69">
        <w:rPr>
          <w:lang w:val="en-GB"/>
        </w:rPr>
        <w:t xml:space="preserve">The plan was to implement </w:t>
      </w:r>
      <w:proofErr w:type="spellStart"/>
      <w:r w:rsidRPr="00097C69">
        <w:rPr>
          <w:lang w:val="en-GB"/>
        </w:rPr>
        <w:t>Keras</w:t>
      </w:r>
      <w:proofErr w:type="spellEnd"/>
      <w:r w:rsidRPr="00097C69">
        <w:rPr>
          <w:lang w:val="en-GB"/>
        </w:rPr>
        <w:t xml:space="preserve"> Tuner's random search, get more familiar with it, build an environment that logs all the necessary data and saves the best models, and then switch to </w:t>
      </w:r>
      <w:r w:rsidR="00085DBB" w:rsidRPr="00097C69">
        <w:rPr>
          <w:lang w:val="en-GB"/>
        </w:rPr>
        <w:t>Bayesian</w:t>
      </w:r>
      <w:r w:rsidRPr="00097C69">
        <w:rPr>
          <w:lang w:val="en-GB"/>
        </w:rPr>
        <w:t xml:space="preserve"> optimization, but we didn't manage to do all that due to the lack of time.</w:t>
      </w:r>
    </w:p>
    <w:p w14:paraId="30D06CA0" w14:textId="77777777" w:rsidR="00097C69" w:rsidRPr="00097C69" w:rsidRDefault="00097C69" w:rsidP="00735AEC">
      <w:pPr>
        <w:ind w:firstLine="10.80pt"/>
        <w:jc w:val="both"/>
        <w:rPr>
          <w:lang w:val="en-GB"/>
        </w:rPr>
      </w:pPr>
      <w:r w:rsidRPr="00097C69">
        <w:rPr>
          <w:lang w:val="en-GB"/>
        </w:rPr>
        <w:t>We stuck with random search in the end. It crashes whenever it tries parameter combinations resulting in a larger net. We tried handling these crashes the best we could, but couldn't find any sure way to fix them. Anyhow, even this suboptimal way of tuning sped up our work. We logged all the tunings' results, so we could select the best performing models later on.</w:t>
      </w:r>
    </w:p>
    <w:p w14:paraId="46E400D4" w14:textId="77777777" w:rsidR="00311FF2" w:rsidRDefault="00D34CFB" w:rsidP="00D34CFB">
      <w:pPr>
        <w:pStyle w:val="Cmsor1"/>
        <w:rPr>
          <w:lang w:val="en-GB"/>
        </w:rPr>
      </w:pPr>
      <w:r w:rsidRPr="00D34CFB">
        <w:rPr>
          <w:lang w:val="en-GB"/>
        </w:rPr>
        <w:t>Evaluation</w:t>
      </w:r>
    </w:p>
    <w:p w14:paraId="3400A287" w14:textId="77777777" w:rsidR="00594E59" w:rsidRPr="00594E59" w:rsidRDefault="00594E59" w:rsidP="00594E59">
      <w:pPr>
        <w:ind w:firstLine="10.80pt"/>
        <w:jc w:val="both"/>
        <w:rPr>
          <w:lang w:val="en-GB"/>
        </w:rPr>
      </w:pPr>
      <w:r w:rsidRPr="00594E59">
        <w:rPr>
          <w:lang w:val="en-GB"/>
        </w:rPr>
        <w:t xml:space="preserve">Both </w:t>
      </w:r>
      <w:proofErr w:type="spellStart"/>
      <w:r w:rsidRPr="00594E59">
        <w:rPr>
          <w:lang w:val="en-GB"/>
        </w:rPr>
        <w:t>Jupyter</w:t>
      </w:r>
      <w:proofErr w:type="spellEnd"/>
      <w:r w:rsidRPr="00594E59">
        <w:rPr>
          <w:lang w:val="en-GB"/>
        </w:rPr>
        <w:t xml:space="preserve"> notebooks contain a section for evaluating the training process and the resulting model as well. Two graphs show how the training and validation loss and accuracy changes over the epochs. This can be used to make further adjustments to the model, e.g. avoid overfitting.</w:t>
      </w:r>
    </w:p>
    <w:p w14:paraId="1767E2E5" w14:textId="77777777" w:rsidR="00D34CFB" w:rsidRDefault="00594E59" w:rsidP="00594E59">
      <w:pPr>
        <w:ind w:firstLine="10.80pt"/>
        <w:jc w:val="both"/>
        <w:rPr>
          <w:lang w:val="en-GB"/>
        </w:rPr>
      </w:pPr>
      <w:r w:rsidRPr="00594E59">
        <w:rPr>
          <w:lang w:val="en-GB"/>
        </w:rPr>
        <w:t>After the training ends, we load the best performing model (based on validation loss) and run predictions on the test data. We compare these predictions to the accurate labels, and calculate the usual classification metrics: accuracy, precision, recall and f1 score. We also visualise the net's predictions using a confusion matrix.</w:t>
      </w:r>
    </w:p>
    <w:p w14:paraId="07783A78" w14:textId="77777777" w:rsidR="0080791D" w:rsidRPr="004E5B7A" w:rsidRDefault="00BF4325" w:rsidP="00BF4325">
      <w:pPr>
        <w:pStyle w:val="Cmsor1"/>
        <w:rPr>
          <w:lang w:val="en-GB"/>
        </w:rPr>
      </w:pPr>
      <w:r w:rsidRPr="004E5B7A">
        <w:rPr>
          <w:lang w:val="en-GB"/>
        </w:rPr>
        <w:t xml:space="preserve">Conclusion, future iprovements </w:t>
      </w:r>
    </w:p>
    <w:p w14:paraId="2A67C7D1" w14:textId="79F2CC76" w:rsidR="00594E59" w:rsidRPr="004E5B7A" w:rsidRDefault="00594E59" w:rsidP="00836367">
      <w:pPr>
        <w:pStyle w:val="Szvegtrzs"/>
        <w:rPr>
          <w:lang w:val="en-GB"/>
        </w:rPr>
      </w:pPr>
      <w:r w:rsidRPr="004E5B7A">
        <w:rPr>
          <w:lang w:val="en-GB"/>
        </w:rPr>
        <w:t xml:space="preserve">The training should be moved to a workstation with more resources, as this was a huge limiting factor during our work. </w:t>
      </w:r>
      <w:r w:rsidR="00B9619C">
        <w:rPr>
          <w:lang w:val="en-GB"/>
        </w:rPr>
        <w:t>Using o</w:t>
      </w:r>
      <w:r w:rsidRPr="004E5B7A">
        <w:rPr>
          <w:lang w:val="en-GB"/>
        </w:rPr>
        <w:t>ther net architecture</w:t>
      </w:r>
      <w:r w:rsidR="00C31067">
        <w:rPr>
          <w:lang w:val="en-GB"/>
        </w:rPr>
        <w:t>s</w:t>
      </w:r>
      <w:r w:rsidR="00B9619C">
        <w:rPr>
          <w:lang w:val="en-GB"/>
        </w:rPr>
        <w:t xml:space="preserve"> c</w:t>
      </w:r>
      <w:r w:rsidR="00C31067">
        <w:rPr>
          <w:lang w:val="en-GB"/>
        </w:rPr>
        <w:t>ould</w:t>
      </w:r>
      <w:r w:rsidR="00B9619C">
        <w:rPr>
          <w:lang w:val="en-GB"/>
        </w:rPr>
        <w:t xml:space="preserve"> </w:t>
      </w:r>
      <w:r w:rsidR="00C31067">
        <w:rPr>
          <w:lang w:val="en-GB"/>
        </w:rPr>
        <w:t xml:space="preserve">also </w:t>
      </w:r>
      <w:r w:rsidR="00B9619C">
        <w:rPr>
          <w:lang w:val="en-GB"/>
        </w:rPr>
        <w:t>be usefu</w:t>
      </w:r>
      <w:r w:rsidR="00FA70BB">
        <w:rPr>
          <w:lang w:val="en-GB"/>
        </w:rPr>
        <w:t>l</w:t>
      </w:r>
      <w:r w:rsidR="00C31067">
        <w:rPr>
          <w:lang w:val="en-GB"/>
        </w:rPr>
        <w:t>,</w:t>
      </w:r>
      <w:r w:rsidR="00FA70BB">
        <w:rPr>
          <w:lang w:val="en-GB"/>
        </w:rPr>
        <w:t xml:space="preserve"> for example </w:t>
      </w:r>
      <w:r w:rsidRPr="004E5B7A">
        <w:rPr>
          <w:lang w:val="en-GB"/>
        </w:rPr>
        <w:t>other research</w:t>
      </w:r>
      <w:r w:rsidR="00B9619C">
        <w:rPr>
          <w:lang w:val="en-GB"/>
        </w:rPr>
        <w:t>es</w:t>
      </w:r>
      <w:r w:rsidRPr="004E5B7A">
        <w:rPr>
          <w:lang w:val="en-GB"/>
        </w:rPr>
        <w:t xml:space="preserve"> tried LSTM layers </w:t>
      </w:r>
      <w:sdt>
        <w:sdtPr>
          <w:rPr>
            <w:lang w:val="en-GB"/>
          </w:rPr>
          <w:id w:val="-1812094173"/>
          <w:citation/>
        </w:sdtPr>
        <w:sdtEndPr/>
        <w:sdtContent>
          <w:r w:rsidR="00FA70BB" w:rsidRPr="004E5B7A">
            <w:rPr>
              <w:lang w:val="en-GB"/>
            </w:rPr>
            <w:fldChar w:fldCharType="begin"/>
          </w:r>
          <w:r w:rsidR="00FA70BB" w:rsidRPr="004E5B7A">
            <w:rPr>
              <w:lang w:val="en-GB"/>
            </w:rPr>
            <w:instrText xml:space="preserve"> CITATION Mon21 \l</w:instrText>
          </w:r>
          <w:r w:rsidR="004B7B22">
            <w:rPr>
              <w:lang w:val="en-GB"/>
            </w:rPr>
            <w:instrText xml:space="preserve"> hu-HU </w:instrText>
          </w:r>
          <w:r w:rsidR="00FA70BB" w:rsidRPr="004E5B7A">
            <w:rPr>
              <w:lang w:val="en-GB"/>
            </w:rPr>
            <w:fldChar w:fldCharType="separate"/>
          </w:r>
          <w:r w:rsidR="00FA70BB" w:rsidRPr="004E5B7A">
            <w:rPr>
              <w:noProof/>
              <w:lang w:val="en-GB"/>
            </w:rPr>
            <w:t>[15]</w:t>
          </w:r>
          <w:r w:rsidR="00FA70BB" w:rsidRPr="004E5B7A">
            <w:rPr>
              <w:lang w:val="en-GB"/>
            </w:rPr>
            <w:fldChar w:fldCharType="end"/>
          </w:r>
        </w:sdtContent>
      </w:sdt>
      <w:r w:rsidR="00C31067">
        <w:rPr>
          <w:lang w:val="en-GB"/>
        </w:rPr>
        <w:t>,</w:t>
      </w:r>
      <w:r w:rsidR="00FA70BB">
        <w:rPr>
          <w:lang w:val="en-GB"/>
        </w:rPr>
        <w:t xml:space="preserve"> </w:t>
      </w:r>
      <w:r w:rsidR="006A39B1">
        <w:rPr>
          <w:lang w:val="en-GB"/>
        </w:rPr>
        <w:t xml:space="preserve">we would like to try </w:t>
      </w:r>
      <w:r w:rsidR="00440D25">
        <w:rPr>
          <w:lang w:val="en-GB"/>
        </w:rPr>
        <w:t xml:space="preserve">them in the future </w:t>
      </w:r>
      <w:r w:rsidR="006A39B1">
        <w:rPr>
          <w:lang w:val="en-GB"/>
        </w:rPr>
        <w:t>to</w:t>
      </w:r>
      <w:r w:rsidR="00440D25">
        <w:rPr>
          <w:lang w:val="en-GB"/>
        </w:rPr>
        <w:t xml:space="preserve"> hopefully</w:t>
      </w:r>
      <w:r w:rsidR="006A39B1">
        <w:rPr>
          <w:lang w:val="en-GB"/>
        </w:rPr>
        <w:t xml:space="preserve"> achieve </w:t>
      </w:r>
      <w:r w:rsidR="00367048">
        <w:rPr>
          <w:lang w:val="en-GB"/>
        </w:rPr>
        <w:t>better</w:t>
      </w:r>
      <w:r w:rsidR="00044922">
        <w:rPr>
          <w:lang w:val="en-GB"/>
        </w:rPr>
        <w:t xml:space="preserve"> results</w:t>
      </w:r>
      <w:r w:rsidRPr="004E5B7A">
        <w:rPr>
          <w:lang w:val="en-GB"/>
        </w:rPr>
        <w:t xml:space="preserve">. Our hyperparameter optimizer environment also lacks lots of functionality, which should be implemented to make the tuning process smoother. The mixing of EEG types, e.g. training on both speaking and thinking segments and testing only on thinking might give us better results </w:t>
      </w:r>
      <w:r w:rsidR="00A115B3" w:rsidRPr="004E5B7A">
        <w:rPr>
          <w:lang w:val="en-GB"/>
        </w:rPr>
        <w:t>due to</w:t>
      </w:r>
      <w:r w:rsidRPr="004E5B7A">
        <w:rPr>
          <w:lang w:val="en-GB"/>
        </w:rPr>
        <w:t xml:space="preserve"> training on twice as much and more varied data</w:t>
      </w:r>
      <w:r w:rsidR="004E5B7A" w:rsidRPr="004E5B7A">
        <w:rPr>
          <w:lang w:val="en-GB"/>
        </w:rPr>
        <w:t>. It</w:t>
      </w:r>
      <w:ins w:id="46" w:author="Salamon Ádám László" w:date="2022-12-11T20:46:00Z">
        <w:r w:rsidR="007B0824">
          <w:rPr>
            <w:lang w:val="en-GB"/>
          </w:rPr>
          <w:t xml:space="preserve"> </w:t>
        </w:r>
      </w:ins>
      <w:r w:rsidRPr="004E5B7A">
        <w:rPr>
          <w:lang w:val="en-GB"/>
        </w:rPr>
        <w:t>could be closer to real world applications as well.</w:t>
      </w:r>
    </w:p>
    <w:p w14:paraId="6A695592" w14:textId="77777777" w:rsidR="009303D9" w:rsidRDefault="009303D9" w:rsidP="00A059B3">
      <w:pPr>
        <w:pStyle w:val="Cmsor5"/>
      </w:pPr>
      <w:r w:rsidRPr="005B520E">
        <w:t>References</w:t>
      </w:r>
    </w:p>
    <w:p w14:paraId="0BCB5850" w14:textId="77777777" w:rsidR="00D85983" w:rsidRDefault="000A715E" w:rsidP="00D85983">
      <w:pPr>
        <w:rPr>
          <w:noProof/>
        </w:rPr>
      </w:pPr>
      <w:r>
        <w:fldChar w:fldCharType="begin"/>
      </w:r>
      <w:r>
        <w:rPr>
          <w:lang w:val="hu-HU"/>
        </w:rPr>
        <w:instrText xml:space="preserve"> BIBLIOGRAPHY  \l</w:instrText>
      </w:r>
      <w:r w:rsidR="004B7B22">
        <w:rPr>
          <w:lang w:val="hu-HU"/>
        </w:rPr>
        <w:instrText xml:space="preserve"> hu-HU </w:instrText>
      </w:r>
      <w:r>
        <w:fldChar w:fldCharType="separate"/>
      </w:r>
    </w:p>
    <w:tbl>
      <w:tblPr>
        <w:tblW w:w="99.06%" w:type="pct"/>
        <w:tblCellSpacing w:w="0.75pt" w:type="dxa"/>
        <w:tblLayout w:type="fixed"/>
        <w:tblCellMar>
          <w:top w:w="0.75pt" w:type="dxa"/>
          <w:start w:w="0.75pt" w:type="dxa"/>
          <w:bottom w:w="0.75pt" w:type="dxa"/>
          <w:end w:w="0.75pt" w:type="dxa"/>
        </w:tblCellMar>
        <w:tblLook w:firstRow="1" w:lastRow="0" w:firstColumn="1" w:lastColumn="0" w:noHBand="0" w:noVBand="1"/>
        <w:tblPrChange w:id="47" w:author="Salamon Ádám László" w:date="2022-12-11T20:48:00Z">
          <w:tblPr>
            <w:tblW w:w="100.0%" w:type="pct"/>
            <w:tblCellSpacing w:w="0.75pt" w:type="dxa"/>
            <w:tblCellMar>
              <w:top w:w="0.75pt" w:type="dxa"/>
              <w:start w:w="0.75pt" w:type="dxa"/>
              <w:bottom w:w="0.75pt" w:type="dxa"/>
              <w:end w:w="0.75pt" w:type="dxa"/>
            </w:tblCellMar>
            <w:tblLook w:firstRow="1" w:lastRow="0" w:firstColumn="1" w:lastColumn="0" w:noHBand="0" w:noVBand="1"/>
          </w:tblPr>
        </w:tblPrChange>
      </w:tblPr>
      <w:tblGrid>
        <w:gridCol w:w="426"/>
        <w:gridCol w:w="4394"/>
        <w:tblGridChange w:id="48">
          <w:tblGrid>
            <w:gridCol w:w="356"/>
            <w:gridCol w:w="4510"/>
          </w:tblGrid>
        </w:tblGridChange>
      </w:tblGrid>
      <w:tr w:rsidR="00D85983" w14:paraId="791FB4CB" w14:textId="77777777" w:rsidTr="000441FE">
        <w:trPr>
          <w:divId w:val="887254922"/>
          <w:tblCellSpacing w:w="0.75pt" w:type="dxa"/>
          <w:trPrChange w:id="49" w:author="Salamon Ádám László" w:date="2022-12-11T20:48:00Z">
            <w:trPr>
              <w:divId w:val="887254922"/>
              <w:tblCellSpacing w:w="0.75pt" w:type="dxa"/>
            </w:trPr>
          </w:trPrChange>
        </w:trPr>
        <w:tc>
          <w:tcPr>
            <w:tcW w:w="19.05pt" w:type="dxa"/>
            <w:hideMark/>
            <w:tcPrChange w:id="50" w:author="Salamon Ádám László" w:date="2022-12-11T20:48:00Z">
              <w:tcPr>
                <w:tcW w:w="1.0%" w:type="pct"/>
                <w:hideMark/>
              </w:tcPr>
            </w:tcPrChange>
          </w:tcPr>
          <w:p w14:paraId="293D83FA" w14:textId="12FCEAE0" w:rsidR="00D85983" w:rsidRDefault="00D85983" w:rsidP="007B0824">
            <w:pPr>
              <w:pStyle w:val="Irodalomjegyzk"/>
              <w:jc w:val="start"/>
              <w:rPr>
                <w:noProof/>
                <w:sz w:val="24"/>
                <w:szCs w:val="24"/>
              </w:rPr>
              <w:pPrChange w:id="51" w:author="Salamon Ádám László" w:date="2022-12-11T20:46:00Z">
                <w:pPr>
                  <w:pStyle w:val="Irodalomjegyzk"/>
                </w:pPr>
              </w:pPrChange>
            </w:pPr>
            <w:r>
              <w:rPr>
                <w:noProof/>
              </w:rPr>
              <w:t xml:space="preserve">[1] </w:t>
            </w:r>
          </w:p>
        </w:tc>
        <w:tc>
          <w:tcPr>
            <w:tcW w:w="217.45pt" w:type="dxa"/>
            <w:hideMark/>
            <w:tcPrChange w:id="52" w:author="Salamon Ádám László" w:date="2022-12-11T20:48:00Z">
              <w:tcPr>
                <w:tcW w:w="0pt" w:type="auto"/>
                <w:hideMark/>
              </w:tcPr>
            </w:tcPrChange>
          </w:tcPr>
          <w:p w14:paraId="37FCD261" w14:textId="77777777" w:rsidR="00D85983" w:rsidRDefault="00D85983" w:rsidP="007B0824">
            <w:pPr>
              <w:pStyle w:val="Irodalomjegyzk"/>
              <w:jc w:val="start"/>
              <w:rPr>
                <w:noProof/>
              </w:rPr>
              <w:pPrChange w:id="53" w:author="Salamon Ádám László" w:date="2022-12-11T20:46:00Z">
                <w:pPr>
                  <w:pStyle w:val="Irodalomjegyzk"/>
                </w:pPr>
              </w:pPrChange>
            </w:pPr>
            <w:r>
              <w:rPr>
                <w:noProof/>
              </w:rPr>
              <w:t xml:space="preserve">C. Pandarinath, P. Nuyujukian és C. H. Blabe, „High performance communication by people with paralysis using an intracortical brain-computer interface,” </w:t>
            </w:r>
            <w:r>
              <w:rPr>
                <w:i/>
                <w:iCs/>
                <w:noProof/>
              </w:rPr>
              <w:t xml:space="preserve">Medicine, Neuroscience, </w:t>
            </w:r>
            <w:r>
              <w:rPr>
                <w:noProof/>
              </w:rPr>
              <w:t xml:space="preserve">17 February 2017. </w:t>
            </w:r>
          </w:p>
        </w:tc>
      </w:tr>
      <w:tr w:rsidR="00D85983" w14:paraId="5E3661BF" w14:textId="77777777" w:rsidTr="000441FE">
        <w:trPr>
          <w:divId w:val="887254922"/>
          <w:tblCellSpacing w:w="0.75pt" w:type="dxa"/>
          <w:trPrChange w:id="54" w:author="Salamon Ádám László" w:date="2022-12-11T20:48:00Z">
            <w:trPr>
              <w:divId w:val="887254922"/>
              <w:tblCellSpacing w:w="0.75pt" w:type="dxa"/>
            </w:trPr>
          </w:trPrChange>
        </w:trPr>
        <w:tc>
          <w:tcPr>
            <w:tcW w:w="19.05pt" w:type="dxa"/>
            <w:hideMark/>
            <w:tcPrChange w:id="55" w:author="Salamon Ádám László" w:date="2022-12-11T20:48:00Z">
              <w:tcPr>
                <w:tcW w:w="1.0%" w:type="pct"/>
                <w:hideMark/>
              </w:tcPr>
            </w:tcPrChange>
          </w:tcPr>
          <w:p w14:paraId="5067BC9E" w14:textId="77777777" w:rsidR="00D85983" w:rsidRDefault="00D85983" w:rsidP="007B0824">
            <w:pPr>
              <w:pStyle w:val="Irodalomjegyzk"/>
              <w:jc w:val="start"/>
              <w:rPr>
                <w:noProof/>
              </w:rPr>
              <w:pPrChange w:id="56" w:author="Salamon Ádám László" w:date="2022-12-11T20:46:00Z">
                <w:pPr>
                  <w:pStyle w:val="Irodalomjegyzk"/>
                </w:pPr>
              </w:pPrChange>
            </w:pPr>
            <w:r>
              <w:rPr>
                <w:noProof/>
              </w:rPr>
              <w:t xml:space="preserve">[2] </w:t>
            </w:r>
          </w:p>
        </w:tc>
        <w:tc>
          <w:tcPr>
            <w:tcW w:w="217.45pt" w:type="dxa"/>
            <w:hideMark/>
            <w:tcPrChange w:id="57" w:author="Salamon Ádám László" w:date="2022-12-11T20:48:00Z">
              <w:tcPr>
                <w:tcW w:w="0pt" w:type="auto"/>
                <w:hideMark/>
              </w:tcPr>
            </w:tcPrChange>
          </w:tcPr>
          <w:p w14:paraId="36BBD064" w14:textId="77777777" w:rsidR="00D85983" w:rsidRDefault="00D85983" w:rsidP="007B0824">
            <w:pPr>
              <w:pStyle w:val="Irodalomjegyzk"/>
              <w:jc w:val="start"/>
              <w:rPr>
                <w:noProof/>
              </w:rPr>
              <w:pPrChange w:id="58" w:author="Salamon Ádám László" w:date="2022-12-11T20:46:00Z">
                <w:pPr>
                  <w:pStyle w:val="Irodalomjegyzk"/>
                </w:pPr>
              </w:pPrChange>
            </w:pPr>
            <w:r>
              <w:rPr>
                <w:noProof/>
              </w:rPr>
              <w:t xml:space="preserve">D. T. Avansino, F. R. Willett és L. R. Hochberg, „High-performance brain-to-text communication via handwriting,” </w:t>
            </w:r>
            <w:r>
              <w:rPr>
                <w:i/>
                <w:iCs/>
                <w:noProof/>
              </w:rPr>
              <w:t xml:space="preserve">Nature, </w:t>
            </w:r>
            <w:r>
              <w:rPr>
                <w:noProof/>
              </w:rPr>
              <w:t xml:space="preserve">%1. szám593, p. 249–254, 2021. </w:t>
            </w:r>
          </w:p>
        </w:tc>
      </w:tr>
      <w:tr w:rsidR="00D85983" w14:paraId="23E9567B" w14:textId="77777777" w:rsidTr="000441FE">
        <w:trPr>
          <w:divId w:val="887254922"/>
          <w:tblCellSpacing w:w="0.75pt" w:type="dxa"/>
          <w:trPrChange w:id="59" w:author="Salamon Ádám László" w:date="2022-12-11T20:48:00Z">
            <w:trPr>
              <w:divId w:val="887254922"/>
              <w:tblCellSpacing w:w="0.75pt" w:type="dxa"/>
            </w:trPr>
          </w:trPrChange>
        </w:trPr>
        <w:tc>
          <w:tcPr>
            <w:tcW w:w="19.05pt" w:type="dxa"/>
            <w:hideMark/>
            <w:tcPrChange w:id="60" w:author="Salamon Ádám László" w:date="2022-12-11T20:48:00Z">
              <w:tcPr>
                <w:tcW w:w="1.0%" w:type="pct"/>
                <w:hideMark/>
              </w:tcPr>
            </w:tcPrChange>
          </w:tcPr>
          <w:p w14:paraId="6750B8EC" w14:textId="77777777" w:rsidR="00D85983" w:rsidRDefault="00D85983" w:rsidP="007B0824">
            <w:pPr>
              <w:pStyle w:val="Irodalomjegyzk"/>
              <w:jc w:val="start"/>
              <w:rPr>
                <w:noProof/>
                <w:lang w:val="en-GB"/>
              </w:rPr>
              <w:pPrChange w:id="61" w:author="Salamon Ádám László" w:date="2022-12-11T20:46:00Z">
                <w:pPr>
                  <w:pStyle w:val="Irodalomjegyzk"/>
                </w:pPr>
              </w:pPrChange>
            </w:pPr>
            <w:r>
              <w:rPr>
                <w:noProof/>
                <w:lang w:val="en-GB"/>
              </w:rPr>
              <w:t xml:space="preserve">[3] </w:t>
            </w:r>
          </w:p>
        </w:tc>
        <w:tc>
          <w:tcPr>
            <w:tcW w:w="217.45pt" w:type="dxa"/>
            <w:hideMark/>
            <w:tcPrChange w:id="62" w:author="Salamon Ádám László" w:date="2022-12-11T20:48:00Z">
              <w:tcPr>
                <w:tcW w:w="0pt" w:type="auto"/>
                <w:hideMark/>
              </w:tcPr>
            </w:tcPrChange>
          </w:tcPr>
          <w:p w14:paraId="1ED31C17" w14:textId="77777777" w:rsidR="00D85983" w:rsidRDefault="00D85983" w:rsidP="007B0824">
            <w:pPr>
              <w:pStyle w:val="Irodalomjegyzk"/>
              <w:jc w:val="start"/>
              <w:rPr>
                <w:noProof/>
                <w:lang w:val="en-GB"/>
              </w:rPr>
              <w:pPrChange w:id="63" w:author="Salamon Ádám László" w:date="2022-12-11T20:46:00Z">
                <w:pPr>
                  <w:pStyle w:val="Irodalomjegyzk"/>
                </w:pPr>
              </w:pPrChange>
            </w:pPr>
            <w:r>
              <w:rPr>
                <w:noProof/>
                <w:lang w:val="en-GB"/>
              </w:rPr>
              <w:t xml:space="preserve">J. Parvizi and S. Kastner, “Human Intracranial EEG: Promises and Limitations,” </w:t>
            </w:r>
            <w:r>
              <w:rPr>
                <w:i/>
                <w:iCs/>
                <w:noProof/>
                <w:lang w:val="en-GB"/>
              </w:rPr>
              <w:t xml:space="preserve">Nature Neuroscience, </w:t>
            </w:r>
            <w:r>
              <w:rPr>
                <w:noProof/>
                <w:lang w:val="en-GB"/>
              </w:rPr>
              <w:t xml:space="preserve">vol. 4, no. 21, pp. 474-483, 2018. </w:t>
            </w:r>
          </w:p>
        </w:tc>
      </w:tr>
      <w:tr w:rsidR="00D85983" w14:paraId="0CB4A956" w14:textId="77777777" w:rsidTr="000441FE">
        <w:trPr>
          <w:divId w:val="887254922"/>
          <w:tblCellSpacing w:w="0.75pt" w:type="dxa"/>
          <w:trPrChange w:id="64" w:author="Salamon Ádám László" w:date="2022-12-11T20:48:00Z">
            <w:trPr>
              <w:divId w:val="887254922"/>
              <w:tblCellSpacing w:w="0.75pt" w:type="dxa"/>
            </w:trPr>
          </w:trPrChange>
        </w:trPr>
        <w:tc>
          <w:tcPr>
            <w:tcW w:w="19.05pt" w:type="dxa"/>
            <w:hideMark/>
            <w:tcPrChange w:id="65" w:author="Salamon Ádám László" w:date="2022-12-11T20:48:00Z">
              <w:tcPr>
                <w:tcW w:w="1.0%" w:type="pct"/>
                <w:hideMark/>
              </w:tcPr>
            </w:tcPrChange>
          </w:tcPr>
          <w:p w14:paraId="49A76208" w14:textId="77777777" w:rsidR="00D85983" w:rsidRDefault="00D85983" w:rsidP="007B0824">
            <w:pPr>
              <w:pStyle w:val="Irodalomjegyzk"/>
              <w:jc w:val="start"/>
              <w:rPr>
                <w:noProof/>
                <w:lang w:val="en-GB"/>
              </w:rPr>
              <w:pPrChange w:id="66" w:author="Salamon Ádám László" w:date="2022-12-11T20:46:00Z">
                <w:pPr>
                  <w:pStyle w:val="Irodalomjegyzk"/>
                </w:pPr>
              </w:pPrChange>
            </w:pPr>
            <w:r>
              <w:rPr>
                <w:noProof/>
                <w:lang w:val="en-GB"/>
              </w:rPr>
              <w:t xml:space="preserve">[4] </w:t>
            </w:r>
          </w:p>
        </w:tc>
        <w:tc>
          <w:tcPr>
            <w:tcW w:w="217.45pt" w:type="dxa"/>
            <w:hideMark/>
            <w:tcPrChange w:id="67" w:author="Salamon Ádám László" w:date="2022-12-11T20:48:00Z">
              <w:tcPr>
                <w:tcW w:w="0pt" w:type="auto"/>
                <w:hideMark/>
              </w:tcPr>
            </w:tcPrChange>
          </w:tcPr>
          <w:p w14:paraId="3568B356" w14:textId="77777777" w:rsidR="00D85983" w:rsidRDefault="00D85983" w:rsidP="007B0824">
            <w:pPr>
              <w:pStyle w:val="Irodalomjegyzk"/>
              <w:jc w:val="start"/>
              <w:rPr>
                <w:noProof/>
                <w:lang w:val="en-GB"/>
              </w:rPr>
              <w:pPrChange w:id="68" w:author="Salamon Ádám László" w:date="2022-12-11T20:46:00Z">
                <w:pPr>
                  <w:pStyle w:val="Irodalomjegyzk"/>
                </w:pPr>
              </w:pPrChange>
            </w:pPr>
            <w:r>
              <w:rPr>
                <w:noProof/>
                <w:lang w:val="en-GB"/>
              </w:rPr>
              <w:t xml:space="preserve">B. Burle, L. Spieser, C. Roger, L. Casini, T. Hasbroucq and F. Vidal, “Spatial and temporal resolutions of EEG: Is it really black and white? A scalp current density view,” </w:t>
            </w:r>
            <w:r>
              <w:rPr>
                <w:i/>
                <w:iCs/>
                <w:noProof/>
                <w:lang w:val="en-GB"/>
              </w:rPr>
              <w:t xml:space="preserve">International Journal of Psychophysiology, </w:t>
            </w:r>
            <w:r>
              <w:rPr>
                <w:noProof/>
                <w:lang w:val="en-GB"/>
              </w:rPr>
              <w:t xml:space="preserve">vol. 3, no. 97, pp. 210-220, 2015. </w:t>
            </w:r>
          </w:p>
        </w:tc>
      </w:tr>
      <w:tr w:rsidR="00D85983" w14:paraId="4EC89F9F" w14:textId="77777777" w:rsidTr="000441FE">
        <w:trPr>
          <w:divId w:val="887254922"/>
          <w:tblCellSpacing w:w="0.75pt" w:type="dxa"/>
          <w:trPrChange w:id="69" w:author="Salamon Ádám László" w:date="2022-12-11T20:48:00Z">
            <w:trPr>
              <w:divId w:val="887254922"/>
              <w:tblCellSpacing w:w="0.75pt" w:type="dxa"/>
            </w:trPr>
          </w:trPrChange>
        </w:trPr>
        <w:tc>
          <w:tcPr>
            <w:tcW w:w="19.05pt" w:type="dxa"/>
            <w:hideMark/>
            <w:tcPrChange w:id="70" w:author="Salamon Ádám László" w:date="2022-12-11T20:48:00Z">
              <w:tcPr>
                <w:tcW w:w="1.0%" w:type="pct"/>
                <w:hideMark/>
              </w:tcPr>
            </w:tcPrChange>
          </w:tcPr>
          <w:p w14:paraId="09D0F979" w14:textId="77777777" w:rsidR="00D85983" w:rsidRDefault="00D85983" w:rsidP="007B0824">
            <w:pPr>
              <w:pStyle w:val="Irodalomjegyzk"/>
              <w:jc w:val="start"/>
              <w:rPr>
                <w:noProof/>
                <w:lang w:val="en-GB"/>
              </w:rPr>
              <w:pPrChange w:id="71" w:author="Salamon Ádám László" w:date="2022-12-11T20:46:00Z">
                <w:pPr>
                  <w:pStyle w:val="Irodalomjegyzk"/>
                </w:pPr>
              </w:pPrChange>
            </w:pPr>
            <w:r>
              <w:rPr>
                <w:noProof/>
                <w:lang w:val="en-GB"/>
              </w:rPr>
              <w:t xml:space="preserve">[5] </w:t>
            </w:r>
          </w:p>
        </w:tc>
        <w:tc>
          <w:tcPr>
            <w:tcW w:w="217.45pt" w:type="dxa"/>
            <w:hideMark/>
            <w:tcPrChange w:id="72" w:author="Salamon Ádám László" w:date="2022-12-11T20:48:00Z">
              <w:tcPr>
                <w:tcW w:w="0pt" w:type="auto"/>
                <w:hideMark/>
              </w:tcPr>
            </w:tcPrChange>
          </w:tcPr>
          <w:p w14:paraId="30FF5766" w14:textId="77777777" w:rsidR="00D85983" w:rsidRDefault="00D85983" w:rsidP="007B0824">
            <w:pPr>
              <w:pStyle w:val="Irodalomjegyzk"/>
              <w:jc w:val="start"/>
              <w:rPr>
                <w:noProof/>
                <w:lang w:val="en-GB"/>
              </w:rPr>
              <w:pPrChange w:id="73" w:author="Salamon Ádám László" w:date="2022-12-11T20:46:00Z">
                <w:pPr>
                  <w:pStyle w:val="Irodalomjegyzk"/>
                </w:pPr>
              </w:pPrChange>
            </w:pPr>
            <w:r>
              <w:rPr>
                <w:noProof/>
                <w:lang w:val="en-GB"/>
              </w:rPr>
              <w:t xml:space="preserve">S. J. Luck, An Introduction to the Event-Related Potential Technique, Massachusetts Institute of Technology, 2014. </w:t>
            </w:r>
          </w:p>
        </w:tc>
      </w:tr>
      <w:tr w:rsidR="00D85983" w14:paraId="3FC44728" w14:textId="77777777" w:rsidTr="000441FE">
        <w:trPr>
          <w:divId w:val="887254922"/>
          <w:tblCellSpacing w:w="0.75pt" w:type="dxa"/>
          <w:trPrChange w:id="74" w:author="Salamon Ádám László" w:date="2022-12-11T20:48:00Z">
            <w:trPr>
              <w:divId w:val="887254922"/>
              <w:tblCellSpacing w:w="0.75pt" w:type="dxa"/>
            </w:trPr>
          </w:trPrChange>
        </w:trPr>
        <w:tc>
          <w:tcPr>
            <w:tcW w:w="19.05pt" w:type="dxa"/>
            <w:hideMark/>
            <w:tcPrChange w:id="75" w:author="Salamon Ádám László" w:date="2022-12-11T20:48:00Z">
              <w:tcPr>
                <w:tcW w:w="1.0%" w:type="pct"/>
                <w:hideMark/>
              </w:tcPr>
            </w:tcPrChange>
          </w:tcPr>
          <w:p w14:paraId="01A0801D" w14:textId="77777777" w:rsidR="00D85983" w:rsidRDefault="00D85983" w:rsidP="007B0824">
            <w:pPr>
              <w:pStyle w:val="Irodalomjegyzk"/>
              <w:jc w:val="start"/>
              <w:rPr>
                <w:noProof/>
                <w:lang w:val="en-GB"/>
              </w:rPr>
              <w:pPrChange w:id="76" w:author="Salamon Ádám László" w:date="2022-12-11T20:46:00Z">
                <w:pPr>
                  <w:pStyle w:val="Irodalomjegyzk"/>
                </w:pPr>
              </w:pPrChange>
            </w:pPr>
            <w:r>
              <w:rPr>
                <w:noProof/>
                <w:lang w:val="en-GB"/>
              </w:rPr>
              <w:t xml:space="preserve">[6] </w:t>
            </w:r>
          </w:p>
        </w:tc>
        <w:tc>
          <w:tcPr>
            <w:tcW w:w="217.45pt" w:type="dxa"/>
            <w:hideMark/>
            <w:tcPrChange w:id="77" w:author="Salamon Ádám László" w:date="2022-12-11T20:48:00Z">
              <w:tcPr>
                <w:tcW w:w="0pt" w:type="auto"/>
                <w:hideMark/>
              </w:tcPr>
            </w:tcPrChange>
          </w:tcPr>
          <w:p w14:paraId="055F9ADA" w14:textId="77777777" w:rsidR="00D85983" w:rsidRDefault="00D85983" w:rsidP="007B0824">
            <w:pPr>
              <w:pStyle w:val="Irodalomjegyzk"/>
              <w:jc w:val="start"/>
              <w:rPr>
                <w:noProof/>
                <w:lang w:val="en-GB"/>
              </w:rPr>
              <w:pPrChange w:id="78" w:author="Salamon Ádám László" w:date="2022-12-11T20:46:00Z">
                <w:pPr>
                  <w:pStyle w:val="Irodalomjegyzk"/>
                </w:pPr>
              </w:pPrChange>
            </w:pPr>
            <w:r>
              <w:rPr>
                <w:noProof/>
                <w:lang w:val="en-GB"/>
              </w:rPr>
              <w:t>B. Farnsworth, “EEG (Electroencephalography): The Complete Pocket Guide,” 27. augusztus 2019. [Online]. Available: https://imotions.com/blog/eeg/. [Accessed április 2020.].</w:t>
            </w:r>
          </w:p>
        </w:tc>
      </w:tr>
      <w:tr w:rsidR="00D85983" w14:paraId="774662C3" w14:textId="77777777" w:rsidTr="000441FE">
        <w:trPr>
          <w:divId w:val="887254922"/>
          <w:tblCellSpacing w:w="0.75pt" w:type="dxa"/>
          <w:trPrChange w:id="79" w:author="Salamon Ádám László" w:date="2022-12-11T20:48:00Z">
            <w:trPr>
              <w:divId w:val="887254922"/>
              <w:tblCellSpacing w:w="0.75pt" w:type="dxa"/>
            </w:trPr>
          </w:trPrChange>
        </w:trPr>
        <w:tc>
          <w:tcPr>
            <w:tcW w:w="19.05pt" w:type="dxa"/>
            <w:hideMark/>
            <w:tcPrChange w:id="80" w:author="Salamon Ádám László" w:date="2022-12-11T20:48:00Z">
              <w:tcPr>
                <w:tcW w:w="1.0%" w:type="pct"/>
                <w:hideMark/>
              </w:tcPr>
            </w:tcPrChange>
          </w:tcPr>
          <w:p w14:paraId="67EAA413" w14:textId="77777777" w:rsidR="00D85983" w:rsidRDefault="00D85983" w:rsidP="007B0824">
            <w:pPr>
              <w:pStyle w:val="Irodalomjegyzk"/>
              <w:jc w:val="start"/>
              <w:rPr>
                <w:noProof/>
                <w:lang w:val="en-GB"/>
              </w:rPr>
              <w:pPrChange w:id="81" w:author="Salamon Ádám László" w:date="2022-12-11T20:46:00Z">
                <w:pPr>
                  <w:pStyle w:val="Irodalomjegyzk"/>
                </w:pPr>
              </w:pPrChange>
            </w:pPr>
            <w:r>
              <w:rPr>
                <w:noProof/>
                <w:lang w:val="en-GB"/>
              </w:rPr>
              <w:t xml:space="preserve">[7] </w:t>
            </w:r>
          </w:p>
        </w:tc>
        <w:tc>
          <w:tcPr>
            <w:tcW w:w="217.45pt" w:type="dxa"/>
            <w:hideMark/>
            <w:tcPrChange w:id="82" w:author="Salamon Ádám László" w:date="2022-12-11T20:48:00Z">
              <w:tcPr>
                <w:tcW w:w="0pt" w:type="auto"/>
                <w:hideMark/>
              </w:tcPr>
            </w:tcPrChange>
          </w:tcPr>
          <w:p w14:paraId="2FA565FD" w14:textId="77777777" w:rsidR="00D85983" w:rsidRDefault="00D85983" w:rsidP="007B0824">
            <w:pPr>
              <w:pStyle w:val="Irodalomjegyzk"/>
              <w:jc w:val="start"/>
              <w:rPr>
                <w:noProof/>
                <w:lang w:val="en-GB"/>
              </w:rPr>
              <w:pPrChange w:id="83" w:author="Salamon Ádám László" w:date="2022-12-11T20:46:00Z">
                <w:pPr>
                  <w:pStyle w:val="Irodalomjegyzk"/>
                </w:pPr>
              </w:pPrChange>
            </w:pPr>
            <w:r>
              <w:rPr>
                <w:noProof/>
                <w:lang w:val="en-GB"/>
              </w:rPr>
              <w:t xml:space="preserve">M. A. Lopez-Gordo and D. Sanchez-Morillo, “Dry EEG Electrodes,” </w:t>
            </w:r>
            <w:r>
              <w:rPr>
                <w:i/>
                <w:iCs/>
                <w:noProof/>
                <w:lang w:val="en-GB"/>
              </w:rPr>
              <w:t xml:space="preserve">Sensors, </w:t>
            </w:r>
            <w:r>
              <w:rPr>
                <w:noProof/>
                <w:lang w:val="en-GB"/>
              </w:rPr>
              <w:t xml:space="preserve">pp. 12847-12870, 14. július 2014. </w:t>
            </w:r>
          </w:p>
        </w:tc>
      </w:tr>
      <w:tr w:rsidR="00D85983" w14:paraId="587E126D" w14:textId="77777777" w:rsidTr="000441FE">
        <w:trPr>
          <w:divId w:val="887254922"/>
          <w:tblCellSpacing w:w="0.75pt" w:type="dxa"/>
          <w:trPrChange w:id="84" w:author="Salamon Ádám László" w:date="2022-12-11T20:48:00Z">
            <w:trPr>
              <w:divId w:val="887254922"/>
              <w:tblCellSpacing w:w="0.75pt" w:type="dxa"/>
            </w:trPr>
          </w:trPrChange>
        </w:trPr>
        <w:tc>
          <w:tcPr>
            <w:tcW w:w="19.05pt" w:type="dxa"/>
            <w:hideMark/>
            <w:tcPrChange w:id="85" w:author="Salamon Ádám László" w:date="2022-12-11T20:48:00Z">
              <w:tcPr>
                <w:tcW w:w="1.0%" w:type="pct"/>
                <w:hideMark/>
              </w:tcPr>
            </w:tcPrChange>
          </w:tcPr>
          <w:p w14:paraId="6247DA75" w14:textId="77777777" w:rsidR="00D85983" w:rsidRDefault="00D85983" w:rsidP="007B0824">
            <w:pPr>
              <w:pStyle w:val="Irodalomjegyzk"/>
              <w:jc w:val="start"/>
              <w:rPr>
                <w:noProof/>
                <w:lang w:val="hu-HU"/>
              </w:rPr>
              <w:pPrChange w:id="86" w:author="Salamon Ádám László" w:date="2022-12-11T20:46:00Z">
                <w:pPr>
                  <w:pStyle w:val="Irodalomjegyzk"/>
                </w:pPr>
              </w:pPrChange>
            </w:pPr>
            <w:r>
              <w:rPr>
                <w:noProof/>
              </w:rPr>
              <w:t xml:space="preserve">[8] </w:t>
            </w:r>
          </w:p>
        </w:tc>
        <w:tc>
          <w:tcPr>
            <w:tcW w:w="217.45pt" w:type="dxa"/>
            <w:hideMark/>
            <w:tcPrChange w:id="87" w:author="Salamon Ádám László" w:date="2022-12-11T20:48:00Z">
              <w:tcPr>
                <w:tcW w:w="0pt" w:type="auto"/>
                <w:hideMark/>
              </w:tcPr>
            </w:tcPrChange>
          </w:tcPr>
          <w:p w14:paraId="7994B203" w14:textId="77777777" w:rsidR="00D85983" w:rsidRDefault="00D85983" w:rsidP="007B0824">
            <w:pPr>
              <w:pStyle w:val="Irodalomjegyzk"/>
              <w:jc w:val="start"/>
              <w:rPr>
                <w:noProof/>
              </w:rPr>
              <w:pPrChange w:id="88" w:author="Salamon Ádám László" w:date="2022-12-11T20:46:00Z">
                <w:pPr>
                  <w:pStyle w:val="Irodalomjegyzk"/>
                </w:pPr>
              </w:pPrChange>
            </w:pPr>
            <w:r>
              <w:rPr>
                <w:noProof/>
              </w:rPr>
              <w:t>Z. Somogyvári, „Az egyedi neuronoktól az EEG hullámokig,” [Online]. Available: http://cneuro.rmki.kfki.hu/sites/default/files/NeurontolEEGig.pdf. [Hozzáférés dátuma: 10. szeptember 2020.].</w:t>
            </w:r>
          </w:p>
        </w:tc>
      </w:tr>
      <w:tr w:rsidR="00D85983" w14:paraId="3EAACC98" w14:textId="77777777" w:rsidTr="000441FE">
        <w:trPr>
          <w:divId w:val="887254922"/>
          <w:tblCellSpacing w:w="0.75pt" w:type="dxa"/>
          <w:trPrChange w:id="89" w:author="Salamon Ádám László" w:date="2022-12-11T20:48:00Z">
            <w:trPr>
              <w:divId w:val="887254922"/>
              <w:tblCellSpacing w:w="0.75pt" w:type="dxa"/>
            </w:trPr>
          </w:trPrChange>
        </w:trPr>
        <w:tc>
          <w:tcPr>
            <w:tcW w:w="19.05pt" w:type="dxa"/>
            <w:hideMark/>
            <w:tcPrChange w:id="90" w:author="Salamon Ádám László" w:date="2022-12-11T20:48:00Z">
              <w:tcPr>
                <w:tcW w:w="1.0%" w:type="pct"/>
                <w:hideMark/>
              </w:tcPr>
            </w:tcPrChange>
          </w:tcPr>
          <w:p w14:paraId="7795CAD1" w14:textId="77777777" w:rsidR="00D85983" w:rsidRDefault="00D85983" w:rsidP="007B0824">
            <w:pPr>
              <w:pStyle w:val="Irodalomjegyzk"/>
              <w:jc w:val="start"/>
              <w:rPr>
                <w:noProof/>
              </w:rPr>
              <w:pPrChange w:id="91" w:author="Salamon Ádám László" w:date="2022-12-11T20:46:00Z">
                <w:pPr>
                  <w:pStyle w:val="Irodalomjegyzk"/>
                </w:pPr>
              </w:pPrChange>
            </w:pPr>
            <w:r>
              <w:rPr>
                <w:noProof/>
              </w:rPr>
              <w:t xml:space="preserve">[9] </w:t>
            </w:r>
          </w:p>
        </w:tc>
        <w:tc>
          <w:tcPr>
            <w:tcW w:w="217.45pt" w:type="dxa"/>
            <w:hideMark/>
            <w:tcPrChange w:id="92" w:author="Salamon Ádám László" w:date="2022-12-11T20:48:00Z">
              <w:tcPr>
                <w:tcW w:w="0pt" w:type="auto"/>
                <w:hideMark/>
              </w:tcPr>
            </w:tcPrChange>
          </w:tcPr>
          <w:p w14:paraId="4892B15B" w14:textId="77777777" w:rsidR="00D85983" w:rsidRDefault="00D85983" w:rsidP="007B0824">
            <w:pPr>
              <w:pStyle w:val="Irodalomjegyzk"/>
              <w:jc w:val="start"/>
              <w:rPr>
                <w:noProof/>
              </w:rPr>
              <w:pPrChange w:id="93" w:author="Salamon Ádám László" w:date="2022-12-11T20:46:00Z">
                <w:pPr>
                  <w:pStyle w:val="Irodalomjegyzk"/>
                </w:pPr>
              </w:pPrChange>
            </w:pPr>
            <w:r>
              <w:rPr>
                <w:noProof/>
              </w:rPr>
              <w:t xml:space="preserve">A. Fonyó, Az orvosi élettan tankönyve, Budapest: Medicina könyvkiadó Zrt., 2014. </w:t>
            </w:r>
          </w:p>
        </w:tc>
      </w:tr>
      <w:tr w:rsidR="00D85983" w14:paraId="248C2465" w14:textId="77777777" w:rsidTr="000441FE">
        <w:trPr>
          <w:divId w:val="887254922"/>
          <w:tblCellSpacing w:w="0.75pt" w:type="dxa"/>
          <w:trPrChange w:id="94" w:author="Salamon Ádám László" w:date="2022-12-11T20:48:00Z">
            <w:trPr>
              <w:divId w:val="887254922"/>
              <w:tblCellSpacing w:w="0.75pt" w:type="dxa"/>
            </w:trPr>
          </w:trPrChange>
        </w:trPr>
        <w:tc>
          <w:tcPr>
            <w:tcW w:w="19.05pt" w:type="dxa"/>
            <w:hideMark/>
            <w:tcPrChange w:id="95" w:author="Salamon Ádám László" w:date="2022-12-11T20:48:00Z">
              <w:tcPr>
                <w:tcW w:w="1.0%" w:type="pct"/>
                <w:hideMark/>
              </w:tcPr>
            </w:tcPrChange>
          </w:tcPr>
          <w:p w14:paraId="3977C992" w14:textId="77777777" w:rsidR="00D85983" w:rsidRDefault="00D85983" w:rsidP="007B0824">
            <w:pPr>
              <w:pStyle w:val="Irodalomjegyzk"/>
              <w:jc w:val="start"/>
              <w:rPr>
                <w:noProof/>
              </w:rPr>
              <w:pPrChange w:id="96" w:author="Salamon Ádám László" w:date="2022-12-11T20:46:00Z">
                <w:pPr>
                  <w:pStyle w:val="Irodalomjegyzk"/>
                </w:pPr>
              </w:pPrChange>
            </w:pPr>
            <w:r>
              <w:rPr>
                <w:noProof/>
              </w:rPr>
              <w:t xml:space="preserve">[10] </w:t>
            </w:r>
          </w:p>
        </w:tc>
        <w:tc>
          <w:tcPr>
            <w:tcW w:w="217.45pt" w:type="dxa"/>
            <w:hideMark/>
            <w:tcPrChange w:id="97" w:author="Salamon Ádám László" w:date="2022-12-11T20:48:00Z">
              <w:tcPr>
                <w:tcW w:w="0pt" w:type="auto"/>
                <w:hideMark/>
              </w:tcPr>
            </w:tcPrChange>
          </w:tcPr>
          <w:p w14:paraId="437CC486" w14:textId="77777777" w:rsidR="00D85983" w:rsidRDefault="00D85983" w:rsidP="007B0824">
            <w:pPr>
              <w:pStyle w:val="Irodalomjegyzk"/>
              <w:jc w:val="start"/>
              <w:rPr>
                <w:noProof/>
              </w:rPr>
              <w:pPrChange w:id="98" w:author="Salamon Ádám László" w:date="2022-12-11T20:46:00Z">
                <w:pPr>
                  <w:pStyle w:val="Irodalomjegyzk"/>
                </w:pPr>
              </w:pPrChange>
            </w:pPr>
            <w:r>
              <w:rPr>
                <w:noProof/>
              </w:rPr>
              <w:t>H. Ábrahám, P. Ács, M. Albu, I. Bajnóczky, I. Balás, A. Benkő, B. Birkás, L. Bors, B. Botz, Á. Csathó, P. Cséplő, V. Csernus, K. Dorn, E. Ezer, J. Farkas, S. Fekete és Á. Feldmann, „Emberi életfolyamatok idegi szabályozása – a neurontól a viselkedésig. Interdiszciplináris tananyag az idegrendszer felépítése, működése és klinikuma témáiban orvostanhallgatók, egészség- és élettudományi képzésben résztvevők számára Magyarországon,” Pécsi Tudományegyetem; Dialóg Campus Kiadó-Nordex Kft, 2016. [Online]. Available: https://www.tankonyvtar.hu/hu/tartalom/tamop412A/2011-0094_neurologia_hu/ch09s08.html. [Hozzáférés dátuma: 20. szeptember 2019.].</w:t>
            </w:r>
          </w:p>
        </w:tc>
      </w:tr>
      <w:tr w:rsidR="00D85983" w14:paraId="09F4A545" w14:textId="77777777" w:rsidTr="000441FE">
        <w:trPr>
          <w:divId w:val="887254922"/>
          <w:tblCellSpacing w:w="0.75pt" w:type="dxa"/>
          <w:trPrChange w:id="99" w:author="Salamon Ádám László" w:date="2022-12-11T20:48:00Z">
            <w:trPr>
              <w:divId w:val="887254922"/>
              <w:tblCellSpacing w:w="0.75pt" w:type="dxa"/>
            </w:trPr>
          </w:trPrChange>
        </w:trPr>
        <w:tc>
          <w:tcPr>
            <w:tcW w:w="19.05pt" w:type="dxa"/>
            <w:hideMark/>
            <w:tcPrChange w:id="100" w:author="Salamon Ádám László" w:date="2022-12-11T20:48:00Z">
              <w:tcPr>
                <w:tcW w:w="1.0%" w:type="pct"/>
                <w:hideMark/>
              </w:tcPr>
            </w:tcPrChange>
          </w:tcPr>
          <w:p w14:paraId="2F5CF6C2" w14:textId="77777777" w:rsidR="00D85983" w:rsidRDefault="00D85983" w:rsidP="007B0824">
            <w:pPr>
              <w:pStyle w:val="Irodalomjegyzk"/>
              <w:jc w:val="start"/>
              <w:rPr>
                <w:noProof/>
              </w:rPr>
              <w:pPrChange w:id="101" w:author="Salamon Ádám László" w:date="2022-12-11T20:46:00Z">
                <w:pPr>
                  <w:pStyle w:val="Irodalomjegyzk"/>
                </w:pPr>
              </w:pPrChange>
            </w:pPr>
            <w:r>
              <w:rPr>
                <w:noProof/>
              </w:rPr>
              <w:lastRenderedPageBreak/>
              <w:t xml:space="preserve">[11] </w:t>
            </w:r>
          </w:p>
        </w:tc>
        <w:tc>
          <w:tcPr>
            <w:tcW w:w="217.45pt" w:type="dxa"/>
            <w:hideMark/>
            <w:tcPrChange w:id="102" w:author="Salamon Ádám László" w:date="2022-12-11T20:48:00Z">
              <w:tcPr>
                <w:tcW w:w="0pt" w:type="auto"/>
                <w:hideMark/>
              </w:tcPr>
            </w:tcPrChange>
          </w:tcPr>
          <w:p w14:paraId="1C732F92" w14:textId="77777777" w:rsidR="00D85983" w:rsidRDefault="00D85983" w:rsidP="007B0824">
            <w:pPr>
              <w:pStyle w:val="Irodalomjegyzk"/>
              <w:jc w:val="start"/>
              <w:rPr>
                <w:noProof/>
              </w:rPr>
              <w:pPrChange w:id="103" w:author="Salamon Ádám László" w:date="2022-12-11T20:46:00Z">
                <w:pPr>
                  <w:pStyle w:val="Irodalomjegyzk"/>
                </w:pPr>
              </w:pPrChange>
            </w:pPr>
            <w:r>
              <w:rPr>
                <w:noProof/>
              </w:rPr>
              <w:t xml:space="preserve">S. Zhao és F. Rudzicz, „CLASSIFYING PHONOLOGICAL CATEGORIES IN IMAGINED,” August 2014.. </w:t>
            </w:r>
          </w:p>
        </w:tc>
      </w:tr>
      <w:tr w:rsidR="00D85983" w14:paraId="09AE3B19" w14:textId="77777777" w:rsidTr="000441FE">
        <w:trPr>
          <w:divId w:val="887254922"/>
          <w:tblCellSpacing w:w="0.75pt" w:type="dxa"/>
          <w:trPrChange w:id="104" w:author="Salamon Ádám László" w:date="2022-12-11T20:48:00Z">
            <w:trPr>
              <w:divId w:val="887254922"/>
              <w:tblCellSpacing w:w="0.75pt" w:type="dxa"/>
            </w:trPr>
          </w:trPrChange>
        </w:trPr>
        <w:tc>
          <w:tcPr>
            <w:tcW w:w="19.05pt" w:type="dxa"/>
            <w:hideMark/>
            <w:tcPrChange w:id="105" w:author="Salamon Ádám László" w:date="2022-12-11T20:48:00Z">
              <w:tcPr>
                <w:tcW w:w="1.0%" w:type="pct"/>
                <w:hideMark/>
              </w:tcPr>
            </w:tcPrChange>
          </w:tcPr>
          <w:p w14:paraId="09750882" w14:textId="77777777" w:rsidR="00D85983" w:rsidRDefault="00D85983" w:rsidP="007B0824">
            <w:pPr>
              <w:pStyle w:val="Irodalomjegyzk"/>
              <w:jc w:val="start"/>
              <w:rPr>
                <w:noProof/>
              </w:rPr>
              <w:pPrChange w:id="106" w:author="Salamon Ádám László" w:date="2022-12-11T20:46:00Z">
                <w:pPr>
                  <w:pStyle w:val="Irodalomjegyzk"/>
                </w:pPr>
              </w:pPrChange>
            </w:pPr>
            <w:r>
              <w:rPr>
                <w:noProof/>
              </w:rPr>
              <w:t xml:space="preserve">[12] </w:t>
            </w:r>
          </w:p>
        </w:tc>
        <w:tc>
          <w:tcPr>
            <w:tcW w:w="217.45pt" w:type="dxa"/>
            <w:hideMark/>
            <w:tcPrChange w:id="107" w:author="Salamon Ádám László" w:date="2022-12-11T20:48:00Z">
              <w:tcPr>
                <w:tcW w:w="0pt" w:type="auto"/>
                <w:hideMark/>
              </w:tcPr>
            </w:tcPrChange>
          </w:tcPr>
          <w:p w14:paraId="69D41ECB" w14:textId="77777777" w:rsidR="00D85983" w:rsidRDefault="00D85983" w:rsidP="007B0824">
            <w:pPr>
              <w:pStyle w:val="Irodalomjegyzk"/>
              <w:jc w:val="start"/>
              <w:rPr>
                <w:noProof/>
              </w:rPr>
              <w:pPrChange w:id="108" w:author="Salamon Ádám László" w:date="2022-12-11T20:46:00Z">
                <w:pPr>
                  <w:pStyle w:val="Irodalomjegyzk"/>
                </w:pPr>
              </w:pPrChange>
            </w:pPr>
            <w:r>
              <w:rPr>
                <w:noProof/>
              </w:rPr>
              <w:t xml:space="preserve">A. J. Bell és T. J. Sejnowski, „An Information-Maximization Approach to Blind Separation and Blind Deconvolution,” </w:t>
            </w:r>
            <w:r>
              <w:rPr>
                <w:i/>
                <w:iCs/>
                <w:noProof/>
              </w:rPr>
              <w:t xml:space="preserve">Neural Computation, </w:t>
            </w:r>
            <w:r>
              <w:rPr>
                <w:noProof/>
              </w:rPr>
              <w:t xml:space="preserve">%1. kötet7, %1. szám6, p. 1129–1159., 1996. </w:t>
            </w:r>
          </w:p>
        </w:tc>
      </w:tr>
      <w:tr w:rsidR="00D85983" w14:paraId="37F81F81" w14:textId="77777777" w:rsidTr="000441FE">
        <w:trPr>
          <w:divId w:val="887254922"/>
          <w:tblCellSpacing w:w="0.75pt" w:type="dxa"/>
          <w:trPrChange w:id="109" w:author="Salamon Ádám László" w:date="2022-12-11T20:48:00Z">
            <w:trPr>
              <w:divId w:val="887254922"/>
              <w:tblCellSpacing w:w="0.75pt" w:type="dxa"/>
            </w:trPr>
          </w:trPrChange>
        </w:trPr>
        <w:tc>
          <w:tcPr>
            <w:tcW w:w="19.05pt" w:type="dxa"/>
            <w:hideMark/>
            <w:tcPrChange w:id="110" w:author="Salamon Ádám László" w:date="2022-12-11T20:48:00Z">
              <w:tcPr>
                <w:tcW w:w="1.0%" w:type="pct"/>
                <w:hideMark/>
              </w:tcPr>
            </w:tcPrChange>
          </w:tcPr>
          <w:p w14:paraId="7C1DF064" w14:textId="77777777" w:rsidR="00D85983" w:rsidRDefault="00D85983" w:rsidP="007B0824">
            <w:pPr>
              <w:pStyle w:val="Irodalomjegyzk"/>
              <w:jc w:val="start"/>
              <w:rPr>
                <w:noProof/>
              </w:rPr>
              <w:pPrChange w:id="111" w:author="Salamon Ádám László" w:date="2022-12-11T20:46:00Z">
                <w:pPr>
                  <w:pStyle w:val="Irodalomjegyzk"/>
                </w:pPr>
              </w:pPrChange>
            </w:pPr>
            <w:r>
              <w:rPr>
                <w:noProof/>
              </w:rPr>
              <w:t xml:space="preserve">[13] </w:t>
            </w:r>
          </w:p>
        </w:tc>
        <w:tc>
          <w:tcPr>
            <w:tcW w:w="217.45pt" w:type="dxa"/>
            <w:hideMark/>
            <w:tcPrChange w:id="112" w:author="Salamon Ádám László" w:date="2022-12-11T20:48:00Z">
              <w:tcPr>
                <w:tcW w:w="0pt" w:type="auto"/>
                <w:hideMark/>
              </w:tcPr>
            </w:tcPrChange>
          </w:tcPr>
          <w:p w14:paraId="239C2304" w14:textId="77777777" w:rsidR="00D85983" w:rsidRDefault="00D85983" w:rsidP="007B0824">
            <w:pPr>
              <w:pStyle w:val="Irodalomjegyzk"/>
              <w:jc w:val="start"/>
              <w:rPr>
                <w:noProof/>
              </w:rPr>
              <w:pPrChange w:id="113" w:author="Salamon Ádám László" w:date="2022-12-11T20:46:00Z">
                <w:pPr>
                  <w:pStyle w:val="Irodalomjegyzk"/>
                </w:pPr>
              </w:pPrChange>
            </w:pPr>
            <w:r>
              <w:rPr>
                <w:noProof/>
              </w:rPr>
              <w:t xml:space="preserve">S. Makeig, A. J. Bell, T.-P. Jung és T. J. Sejnowski, „Independent Component Analysis,” </w:t>
            </w:r>
            <w:r>
              <w:rPr>
                <w:i/>
                <w:iCs/>
                <w:noProof/>
              </w:rPr>
              <w:t xml:space="preserve">Advances in Neural Information Processing Systems, </w:t>
            </w:r>
            <w:r>
              <w:rPr>
                <w:noProof/>
              </w:rPr>
              <w:t xml:space="preserve">%1. kötet8, 1996. </w:t>
            </w:r>
          </w:p>
        </w:tc>
      </w:tr>
      <w:tr w:rsidR="00D85983" w14:paraId="53F489DE" w14:textId="77777777" w:rsidTr="000441FE">
        <w:trPr>
          <w:divId w:val="887254922"/>
          <w:tblCellSpacing w:w="0.75pt" w:type="dxa"/>
          <w:trPrChange w:id="114" w:author="Salamon Ádám László" w:date="2022-12-11T20:48:00Z">
            <w:trPr>
              <w:divId w:val="887254922"/>
              <w:tblCellSpacing w:w="0.75pt" w:type="dxa"/>
            </w:trPr>
          </w:trPrChange>
        </w:trPr>
        <w:tc>
          <w:tcPr>
            <w:tcW w:w="19.05pt" w:type="dxa"/>
            <w:hideMark/>
            <w:tcPrChange w:id="115" w:author="Salamon Ádám László" w:date="2022-12-11T20:48:00Z">
              <w:tcPr>
                <w:tcW w:w="1.0%" w:type="pct"/>
                <w:hideMark/>
              </w:tcPr>
            </w:tcPrChange>
          </w:tcPr>
          <w:p w14:paraId="44DD638A" w14:textId="77777777" w:rsidR="00D85983" w:rsidRDefault="00D85983" w:rsidP="007B0824">
            <w:pPr>
              <w:pStyle w:val="Irodalomjegyzk"/>
              <w:jc w:val="start"/>
              <w:rPr>
                <w:noProof/>
              </w:rPr>
              <w:pPrChange w:id="116" w:author="Salamon Ádám László" w:date="2022-12-11T20:46:00Z">
                <w:pPr>
                  <w:pStyle w:val="Irodalomjegyzk"/>
                </w:pPr>
              </w:pPrChange>
            </w:pPr>
            <w:r>
              <w:rPr>
                <w:noProof/>
              </w:rPr>
              <w:t xml:space="preserve">[14] </w:t>
            </w:r>
          </w:p>
        </w:tc>
        <w:tc>
          <w:tcPr>
            <w:tcW w:w="217.45pt" w:type="dxa"/>
            <w:hideMark/>
            <w:tcPrChange w:id="117" w:author="Salamon Ádám László" w:date="2022-12-11T20:48:00Z">
              <w:tcPr>
                <w:tcW w:w="0pt" w:type="auto"/>
                <w:hideMark/>
              </w:tcPr>
            </w:tcPrChange>
          </w:tcPr>
          <w:p w14:paraId="7C409080" w14:textId="77777777" w:rsidR="00D85983" w:rsidRDefault="00D85983" w:rsidP="007B0824">
            <w:pPr>
              <w:pStyle w:val="Irodalomjegyzk"/>
              <w:jc w:val="start"/>
              <w:rPr>
                <w:noProof/>
              </w:rPr>
              <w:pPrChange w:id="118" w:author="Salamon Ádám László" w:date="2022-12-11T20:46:00Z">
                <w:pPr>
                  <w:pStyle w:val="Irodalomjegyzk"/>
                </w:pPr>
              </w:pPrChange>
            </w:pPr>
            <w:r>
              <w:rPr>
                <w:noProof/>
              </w:rPr>
              <w:t xml:space="preserve">F. S. Rácz, „A nyugalmi agyi konnektivitás multifraktális dinamikája,” 2019. </w:t>
            </w:r>
          </w:p>
        </w:tc>
      </w:tr>
      <w:tr w:rsidR="00D85983" w14:paraId="46B70354" w14:textId="77777777" w:rsidTr="000441FE">
        <w:trPr>
          <w:divId w:val="887254922"/>
          <w:tblCellSpacing w:w="0.75pt" w:type="dxa"/>
          <w:trPrChange w:id="119" w:author="Salamon Ádám László" w:date="2022-12-11T20:48:00Z">
            <w:trPr>
              <w:divId w:val="887254922"/>
              <w:tblCellSpacing w:w="0.75pt" w:type="dxa"/>
            </w:trPr>
          </w:trPrChange>
        </w:trPr>
        <w:tc>
          <w:tcPr>
            <w:tcW w:w="19.05pt" w:type="dxa"/>
            <w:hideMark/>
            <w:tcPrChange w:id="120" w:author="Salamon Ádám László" w:date="2022-12-11T20:48:00Z">
              <w:tcPr>
                <w:tcW w:w="1.0%" w:type="pct"/>
                <w:hideMark/>
              </w:tcPr>
            </w:tcPrChange>
          </w:tcPr>
          <w:p w14:paraId="6759DDCA" w14:textId="77777777" w:rsidR="00D85983" w:rsidRDefault="00D85983" w:rsidP="007B0824">
            <w:pPr>
              <w:pStyle w:val="Irodalomjegyzk"/>
              <w:jc w:val="start"/>
              <w:rPr>
                <w:noProof/>
              </w:rPr>
              <w:pPrChange w:id="121" w:author="Salamon Ádám László" w:date="2022-12-11T20:46:00Z">
                <w:pPr>
                  <w:pStyle w:val="Irodalomjegyzk"/>
                </w:pPr>
              </w:pPrChange>
            </w:pPr>
            <w:r>
              <w:rPr>
                <w:noProof/>
              </w:rPr>
              <w:t xml:space="preserve">[15] </w:t>
            </w:r>
          </w:p>
        </w:tc>
        <w:tc>
          <w:tcPr>
            <w:tcW w:w="217.45pt" w:type="dxa"/>
            <w:hideMark/>
            <w:tcPrChange w:id="122" w:author="Salamon Ádám László" w:date="2022-12-11T20:48:00Z">
              <w:tcPr>
                <w:tcW w:w="0pt" w:type="auto"/>
                <w:hideMark/>
              </w:tcPr>
            </w:tcPrChange>
          </w:tcPr>
          <w:p w14:paraId="7D9E8DE8" w14:textId="77777777" w:rsidR="00D85983" w:rsidRDefault="00D85983" w:rsidP="007B0824">
            <w:pPr>
              <w:pStyle w:val="Irodalomjegyzk"/>
              <w:jc w:val="start"/>
              <w:rPr>
                <w:noProof/>
              </w:rPr>
              <w:pPrChange w:id="123" w:author="Salamon Ádám László" w:date="2022-12-11T20:46:00Z">
                <w:pPr>
                  <w:pStyle w:val="Irodalomjegyzk"/>
                </w:pPr>
              </w:pPrChange>
            </w:pPr>
            <w:r>
              <w:rPr>
                <w:noProof/>
              </w:rPr>
              <w:t xml:space="preserve">F. V. a. C. T. G. Arthur, „Deep learning alapú agyi jel feldolgozás és beszédszintézis előkészítő munkálatai.,” in </w:t>
            </w:r>
            <w:r>
              <w:rPr>
                <w:i/>
                <w:iCs/>
                <w:noProof/>
              </w:rPr>
              <w:t>Magyar Számítógépes Nyelvészeti Konferencia</w:t>
            </w:r>
            <w:r>
              <w:rPr>
                <w:noProof/>
              </w:rPr>
              <w:t xml:space="preserve">, Szeged, 2022. </w:t>
            </w:r>
          </w:p>
        </w:tc>
      </w:tr>
      <w:tr w:rsidR="00D85983" w14:paraId="5A83E8BA" w14:textId="77777777" w:rsidTr="000441FE">
        <w:trPr>
          <w:divId w:val="887254922"/>
          <w:tblCellSpacing w:w="0.75pt" w:type="dxa"/>
          <w:trPrChange w:id="124" w:author="Salamon Ádám László" w:date="2022-12-11T20:48:00Z">
            <w:trPr>
              <w:divId w:val="887254922"/>
              <w:tblCellSpacing w:w="0.75pt" w:type="dxa"/>
            </w:trPr>
          </w:trPrChange>
        </w:trPr>
        <w:tc>
          <w:tcPr>
            <w:tcW w:w="19.05pt" w:type="dxa"/>
            <w:hideMark/>
            <w:tcPrChange w:id="125" w:author="Salamon Ádám László" w:date="2022-12-11T20:48:00Z">
              <w:tcPr>
                <w:tcW w:w="1.0%" w:type="pct"/>
                <w:hideMark/>
              </w:tcPr>
            </w:tcPrChange>
          </w:tcPr>
          <w:p w14:paraId="760785B4" w14:textId="77777777" w:rsidR="00D85983" w:rsidRDefault="00D85983" w:rsidP="007B0824">
            <w:pPr>
              <w:pStyle w:val="Irodalomjegyzk"/>
              <w:jc w:val="start"/>
              <w:rPr>
                <w:noProof/>
              </w:rPr>
              <w:pPrChange w:id="126" w:author="Salamon Ádám László" w:date="2022-12-11T20:46:00Z">
                <w:pPr>
                  <w:pStyle w:val="Irodalomjegyzk"/>
                </w:pPr>
              </w:pPrChange>
            </w:pPr>
            <w:r>
              <w:rPr>
                <w:noProof/>
              </w:rPr>
              <w:t xml:space="preserve">[16] </w:t>
            </w:r>
          </w:p>
        </w:tc>
        <w:tc>
          <w:tcPr>
            <w:tcW w:w="217.45pt" w:type="dxa"/>
            <w:hideMark/>
            <w:tcPrChange w:id="127" w:author="Salamon Ádám László" w:date="2022-12-11T20:48:00Z">
              <w:tcPr>
                <w:tcW w:w="0pt" w:type="auto"/>
                <w:hideMark/>
              </w:tcPr>
            </w:tcPrChange>
          </w:tcPr>
          <w:p w14:paraId="19A14294" w14:textId="77777777" w:rsidR="00D85983" w:rsidRDefault="00D85983" w:rsidP="007B0824">
            <w:pPr>
              <w:pStyle w:val="Irodalomjegyzk"/>
              <w:jc w:val="start"/>
              <w:rPr>
                <w:noProof/>
              </w:rPr>
              <w:pPrChange w:id="128" w:author="Salamon Ádám László" w:date="2022-12-11T20:46:00Z">
                <w:pPr>
                  <w:pStyle w:val="Irodalomjegyzk"/>
                </w:pPr>
              </w:pPrChange>
            </w:pPr>
            <w:r>
              <w:rPr>
                <w:noProof/>
              </w:rPr>
              <w:t xml:space="preserve">M. J. Monesi, B. Accou, T. Francart és Hugo Van Hamme, „Extracting Different Levels of Speech Information from EEG Using an LSTM-Based Model,” 2021. </w:t>
            </w:r>
          </w:p>
        </w:tc>
      </w:tr>
    </w:tbl>
    <w:p w14:paraId="118413EB" w14:textId="77777777" w:rsidR="00D85983" w:rsidRDefault="00D85983">
      <w:pPr>
        <w:divId w:val="887254922"/>
        <w:rPr>
          <w:rFonts w:eastAsia="Times New Roman"/>
          <w:noProof/>
        </w:rPr>
      </w:pPr>
    </w:p>
    <w:p w14:paraId="2371147B" w14:textId="77777777" w:rsidR="00836367" w:rsidRPr="00F96569" w:rsidRDefault="000A715E" w:rsidP="00D85983">
      <w:pPr>
        <w:rPr>
          <w:b/>
          <w:color w:val="FF0000"/>
          <w:spacing w:val="-1"/>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fldChar w:fldCharType="end"/>
      </w:r>
    </w:p>
    <w:p w14:paraId="6B606E8C" w14:textId="77777777" w:rsidR="009303D9" w:rsidRDefault="009303D9" w:rsidP="000717F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AD5F231" w14:textId="77777777" w:rsidR="00A77BE3" w:rsidRDefault="00A77BE3" w:rsidP="001A3B3D">
      <w:r>
        <w:separator/>
      </w:r>
    </w:p>
  </w:endnote>
  <w:endnote w:type="continuationSeparator" w:id="0">
    <w:p w14:paraId="45746818" w14:textId="77777777" w:rsidR="00A77BE3" w:rsidRDefault="00A77BE3" w:rsidP="001A3B3D">
      <w:r>
        <w:continuationSeparator/>
      </w:r>
    </w:p>
  </w:endnote>
  <w:endnote w:type="continuationNotice" w:id="1">
    <w:p w14:paraId="719458DC" w14:textId="77777777" w:rsidR="00A77BE3" w:rsidRDefault="00A77BE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AFF" w:usb1="C0007843"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Segoe UI">
    <w:panose1 w:val="020B0502040204020203"/>
    <w:charset w:characterSet="windows-1250"/>
    <w:family w:val="swiss"/>
    <w:pitch w:val="variable"/>
    <w:sig w:usb0="E4002EFF" w:usb1="C000E47F" w:usb2="00000009" w:usb3="00000000" w:csb0="000001FF" w:csb1="00000000"/>
  </w:font>
  <w:font w:name="Calibri">
    <w:panose1 w:val="020F0502020204030204"/>
    <w:charset w:characterSet="windows-1250"/>
    <w:family w:val="swiss"/>
    <w:pitch w:val="variable"/>
    <w:sig w:usb0="E0002AFF" w:usb1="4000ACFF" w:usb2="00000001" w:usb3="00000000" w:csb0="000001FF" w:csb1="00000000"/>
  </w:font>
  <w:font w:name="Calibri Light">
    <w:panose1 w:val="020F0302020204030204"/>
    <w:charset w:characterSet="windows-1250"/>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2F1F4D6" w14:textId="77777777" w:rsidR="001A3B3D" w:rsidRPr="006F6D3D" w:rsidRDefault="001A3B3D" w:rsidP="0056610F">
    <w:pPr>
      <w:pStyle w:val="llb"/>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0C55418" w14:textId="77777777" w:rsidR="00A77BE3" w:rsidRDefault="00A77BE3" w:rsidP="001A3B3D">
      <w:r>
        <w:separator/>
      </w:r>
    </w:p>
  </w:footnote>
  <w:footnote w:type="continuationSeparator" w:id="0">
    <w:p w14:paraId="4E7D7F64" w14:textId="77777777" w:rsidR="00A77BE3" w:rsidRDefault="00A77BE3" w:rsidP="001A3B3D">
      <w:r>
        <w:continuationSeparator/>
      </w:r>
    </w:p>
  </w:footnote>
  <w:footnote w:type="continuationNotice" w:id="1">
    <w:p w14:paraId="211E274A" w14:textId="77777777" w:rsidR="00A77BE3" w:rsidRDefault="00A77BE3"/>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Cmsor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F074FC1"/>
    <w:multiLevelType w:val="hybridMultilevel"/>
    <w:tmpl w:val="F9885D64"/>
    <w:lvl w:ilvl="0" w:tplc="9F4EE08C">
      <w:start w:val="1"/>
      <w:numFmt w:val="decimal"/>
      <w:lvlText w:val="%1."/>
      <w:lvlJc w:val="start"/>
      <w:pPr>
        <w:ind w:start="32.40pt" w:hanging="18pt"/>
      </w:pPr>
      <w:rPr>
        <w:rFonts w:hint="default"/>
      </w:rPr>
    </w:lvl>
    <w:lvl w:ilvl="1" w:tplc="040E0019" w:tentative="1">
      <w:start w:val="1"/>
      <w:numFmt w:val="lowerLetter"/>
      <w:lvlText w:val="%2."/>
      <w:lvlJc w:val="start"/>
      <w:pPr>
        <w:ind w:start="68.40pt" w:hanging="18pt"/>
      </w:pPr>
    </w:lvl>
    <w:lvl w:ilvl="2" w:tplc="040E001B" w:tentative="1">
      <w:start w:val="1"/>
      <w:numFmt w:val="lowerRoman"/>
      <w:lvlText w:val="%3."/>
      <w:lvlJc w:val="end"/>
      <w:pPr>
        <w:ind w:start="104.40pt" w:hanging="9pt"/>
      </w:pPr>
    </w:lvl>
    <w:lvl w:ilvl="3" w:tplc="040E000F" w:tentative="1">
      <w:start w:val="1"/>
      <w:numFmt w:val="decimal"/>
      <w:lvlText w:val="%4."/>
      <w:lvlJc w:val="start"/>
      <w:pPr>
        <w:ind w:start="140.40pt" w:hanging="18pt"/>
      </w:pPr>
    </w:lvl>
    <w:lvl w:ilvl="4" w:tplc="040E0019" w:tentative="1">
      <w:start w:val="1"/>
      <w:numFmt w:val="lowerLetter"/>
      <w:lvlText w:val="%5."/>
      <w:lvlJc w:val="start"/>
      <w:pPr>
        <w:ind w:start="176.40pt" w:hanging="18pt"/>
      </w:pPr>
    </w:lvl>
    <w:lvl w:ilvl="5" w:tplc="040E001B" w:tentative="1">
      <w:start w:val="1"/>
      <w:numFmt w:val="lowerRoman"/>
      <w:lvlText w:val="%6."/>
      <w:lvlJc w:val="end"/>
      <w:pPr>
        <w:ind w:start="212.40pt" w:hanging="9pt"/>
      </w:pPr>
    </w:lvl>
    <w:lvl w:ilvl="6" w:tplc="040E000F" w:tentative="1">
      <w:start w:val="1"/>
      <w:numFmt w:val="decimal"/>
      <w:lvlText w:val="%7."/>
      <w:lvlJc w:val="start"/>
      <w:pPr>
        <w:ind w:start="248.40pt" w:hanging="18pt"/>
      </w:pPr>
    </w:lvl>
    <w:lvl w:ilvl="7" w:tplc="040E0019" w:tentative="1">
      <w:start w:val="1"/>
      <w:numFmt w:val="lowerLetter"/>
      <w:lvlText w:val="%8."/>
      <w:lvlJc w:val="start"/>
      <w:pPr>
        <w:ind w:start="284.40pt" w:hanging="18pt"/>
      </w:pPr>
    </w:lvl>
    <w:lvl w:ilvl="8" w:tplc="040E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Salamon Ádám László">
    <w15:presenceInfo w15:providerId="None" w15:userId="Salamon Ádám László"/>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revisionView w:comments="0" w:insDel="0" w:formatting="0"/>
  <w:trackRevisions/>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B24"/>
    <w:rsid w:val="00041028"/>
    <w:rsid w:val="000441FE"/>
    <w:rsid w:val="0004483D"/>
    <w:rsid w:val="00044922"/>
    <w:rsid w:val="0004781E"/>
    <w:rsid w:val="000717F9"/>
    <w:rsid w:val="00076734"/>
    <w:rsid w:val="0007791D"/>
    <w:rsid w:val="00085397"/>
    <w:rsid w:val="00085701"/>
    <w:rsid w:val="00085DBB"/>
    <w:rsid w:val="0008758A"/>
    <w:rsid w:val="00097C69"/>
    <w:rsid w:val="000A131F"/>
    <w:rsid w:val="000A715E"/>
    <w:rsid w:val="000A749A"/>
    <w:rsid w:val="000A7E52"/>
    <w:rsid w:val="000B11E8"/>
    <w:rsid w:val="000C1E68"/>
    <w:rsid w:val="000C40D4"/>
    <w:rsid w:val="000C66E3"/>
    <w:rsid w:val="000D1FAD"/>
    <w:rsid w:val="001048E2"/>
    <w:rsid w:val="00110C09"/>
    <w:rsid w:val="0011664C"/>
    <w:rsid w:val="00124948"/>
    <w:rsid w:val="001350AA"/>
    <w:rsid w:val="00135559"/>
    <w:rsid w:val="00151493"/>
    <w:rsid w:val="00173FF7"/>
    <w:rsid w:val="001834F6"/>
    <w:rsid w:val="00187732"/>
    <w:rsid w:val="00193B9D"/>
    <w:rsid w:val="00193FA8"/>
    <w:rsid w:val="001A2EFD"/>
    <w:rsid w:val="001A3B3D"/>
    <w:rsid w:val="001B1FC9"/>
    <w:rsid w:val="001B67DC"/>
    <w:rsid w:val="001B68F6"/>
    <w:rsid w:val="001C0967"/>
    <w:rsid w:val="001D3CC2"/>
    <w:rsid w:val="001D40DF"/>
    <w:rsid w:val="001E1174"/>
    <w:rsid w:val="001E7E14"/>
    <w:rsid w:val="001F08BB"/>
    <w:rsid w:val="00204684"/>
    <w:rsid w:val="00212045"/>
    <w:rsid w:val="00215033"/>
    <w:rsid w:val="002223E3"/>
    <w:rsid w:val="002254A9"/>
    <w:rsid w:val="00233D97"/>
    <w:rsid w:val="002347A2"/>
    <w:rsid w:val="002443AF"/>
    <w:rsid w:val="002448CF"/>
    <w:rsid w:val="002471BC"/>
    <w:rsid w:val="002540AD"/>
    <w:rsid w:val="00256661"/>
    <w:rsid w:val="00260A33"/>
    <w:rsid w:val="002850E3"/>
    <w:rsid w:val="00294B15"/>
    <w:rsid w:val="002952A6"/>
    <w:rsid w:val="002A50BC"/>
    <w:rsid w:val="002B62C4"/>
    <w:rsid w:val="002C2F73"/>
    <w:rsid w:val="002D0DA7"/>
    <w:rsid w:val="002D718D"/>
    <w:rsid w:val="002E1FAF"/>
    <w:rsid w:val="003015D7"/>
    <w:rsid w:val="00302B6C"/>
    <w:rsid w:val="003035D3"/>
    <w:rsid w:val="00311FF2"/>
    <w:rsid w:val="003126AB"/>
    <w:rsid w:val="00335F69"/>
    <w:rsid w:val="00344C23"/>
    <w:rsid w:val="0034592F"/>
    <w:rsid w:val="003469C0"/>
    <w:rsid w:val="00350411"/>
    <w:rsid w:val="003521DC"/>
    <w:rsid w:val="00354E6F"/>
    <w:rsid w:val="00354FCF"/>
    <w:rsid w:val="00356886"/>
    <w:rsid w:val="00360E5D"/>
    <w:rsid w:val="00363530"/>
    <w:rsid w:val="00367048"/>
    <w:rsid w:val="00380BF4"/>
    <w:rsid w:val="0038347A"/>
    <w:rsid w:val="003911C8"/>
    <w:rsid w:val="00392621"/>
    <w:rsid w:val="00393CE5"/>
    <w:rsid w:val="003A0A4E"/>
    <w:rsid w:val="003A19E2"/>
    <w:rsid w:val="003A4832"/>
    <w:rsid w:val="003A4EB5"/>
    <w:rsid w:val="003B11E7"/>
    <w:rsid w:val="003B2B40"/>
    <w:rsid w:val="003B4CCC"/>
    <w:rsid w:val="003B4E04"/>
    <w:rsid w:val="003C1EE1"/>
    <w:rsid w:val="003C21B5"/>
    <w:rsid w:val="003C56E5"/>
    <w:rsid w:val="003D4F81"/>
    <w:rsid w:val="003D5C2E"/>
    <w:rsid w:val="003E11F0"/>
    <w:rsid w:val="003E1C38"/>
    <w:rsid w:val="003E1ED1"/>
    <w:rsid w:val="003E36B4"/>
    <w:rsid w:val="003F2E87"/>
    <w:rsid w:val="003F5A08"/>
    <w:rsid w:val="00401382"/>
    <w:rsid w:val="00420716"/>
    <w:rsid w:val="00431C06"/>
    <w:rsid w:val="004325FB"/>
    <w:rsid w:val="004369E0"/>
    <w:rsid w:val="00440D25"/>
    <w:rsid w:val="00441586"/>
    <w:rsid w:val="004432BA"/>
    <w:rsid w:val="0044407E"/>
    <w:rsid w:val="00447BB9"/>
    <w:rsid w:val="0045618F"/>
    <w:rsid w:val="0046031D"/>
    <w:rsid w:val="0046172E"/>
    <w:rsid w:val="00473AC9"/>
    <w:rsid w:val="004805C4"/>
    <w:rsid w:val="00484DAB"/>
    <w:rsid w:val="00485D62"/>
    <w:rsid w:val="0049546B"/>
    <w:rsid w:val="00496828"/>
    <w:rsid w:val="004A35AA"/>
    <w:rsid w:val="004B7B22"/>
    <w:rsid w:val="004D6CDD"/>
    <w:rsid w:val="004D72B5"/>
    <w:rsid w:val="004E5B7A"/>
    <w:rsid w:val="004F5CC4"/>
    <w:rsid w:val="004F638F"/>
    <w:rsid w:val="004F665E"/>
    <w:rsid w:val="00500B98"/>
    <w:rsid w:val="00510D38"/>
    <w:rsid w:val="00515B44"/>
    <w:rsid w:val="005244D5"/>
    <w:rsid w:val="0053146F"/>
    <w:rsid w:val="005335C4"/>
    <w:rsid w:val="00533BA0"/>
    <w:rsid w:val="0054188F"/>
    <w:rsid w:val="00550479"/>
    <w:rsid w:val="00551B7F"/>
    <w:rsid w:val="0056610F"/>
    <w:rsid w:val="00575BCA"/>
    <w:rsid w:val="00576F67"/>
    <w:rsid w:val="00583C3F"/>
    <w:rsid w:val="00590829"/>
    <w:rsid w:val="0059359F"/>
    <w:rsid w:val="00594E59"/>
    <w:rsid w:val="005B0344"/>
    <w:rsid w:val="005B06E9"/>
    <w:rsid w:val="005B2A4A"/>
    <w:rsid w:val="005B520E"/>
    <w:rsid w:val="005E2800"/>
    <w:rsid w:val="005E37BD"/>
    <w:rsid w:val="005F07E0"/>
    <w:rsid w:val="005F3648"/>
    <w:rsid w:val="005F5B6D"/>
    <w:rsid w:val="005F5FD1"/>
    <w:rsid w:val="005F62BD"/>
    <w:rsid w:val="006043B0"/>
    <w:rsid w:val="00605825"/>
    <w:rsid w:val="00605A2F"/>
    <w:rsid w:val="00610281"/>
    <w:rsid w:val="00622657"/>
    <w:rsid w:val="0063347C"/>
    <w:rsid w:val="00642BAF"/>
    <w:rsid w:val="00645D22"/>
    <w:rsid w:val="00645D6E"/>
    <w:rsid w:val="00651A08"/>
    <w:rsid w:val="00654204"/>
    <w:rsid w:val="00670434"/>
    <w:rsid w:val="00672EC4"/>
    <w:rsid w:val="0068091F"/>
    <w:rsid w:val="00681BAD"/>
    <w:rsid w:val="00682821"/>
    <w:rsid w:val="00691CEE"/>
    <w:rsid w:val="00696F5C"/>
    <w:rsid w:val="00697D84"/>
    <w:rsid w:val="006A20EB"/>
    <w:rsid w:val="006A28F8"/>
    <w:rsid w:val="006A3125"/>
    <w:rsid w:val="006A39B1"/>
    <w:rsid w:val="006A4BC0"/>
    <w:rsid w:val="006A5A2D"/>
    <w:rsid w:val="006B2A01"/>
    <w:rsid w:val="006B2A0B"/>
    <w:rsid w:val="006B2DDC"/>
    <w:rsid w:val="006B6123"/>
    <w:rsid w:val="006B6B66"/>
    <w:rsid w:val="006C49C9"/>
    <w:rsid w:val="006C59FE"/>
    <w:rsid w:val="006D2B07"/>
    <w:rsid w:val="006F1E1A"/>
    <w:rsid w:val="006F630D"/>
    <w:rsid w:val="006F6D3D"/>
    <w:rsid w:val="00703E2F"/>
    <w:rsid w:val="007058E3"/>
    <w:rsid w:val="007060E5"/>
    <w:rsid w:val="0071105F"/>
    <w:rsid w:val="00715BEA"/>
    <w:rsid w:val="00732BE0"/>
    <w:rsid w:val="00735AEC"/>
    <w:rsid w:val="00737641"/>
    <w:rsid w:val="00740EEA"/>
    <w:rsid w:val="00743631"/>
    <w:rsid w:val="00751F13"/>
    <w:rsid w:val="007617DA"/>
    <w:rsid w:val="00764E76"/>
    <w:rsid w:val="00771652"/>
    <w:rsid w:val="00773B79"/>
    <w:rsid w:val="007862AF"/>
    <w:rsid w:val="0079026E"/>
    <w:rsid w:val="00792F41"/>
    <w:rsid w:val="00794804"/>
    <w:rsid w:val="007973F3"/>
    <w:rsid w:val="007A077C"/>
    <w:rsid w:val="007A37C2"/>
    <w:rsid w:val="007B0824"/>
    <w:rsid w:val="007B33F1"/>
    <w:rsid w:val="007B6DDA"/>
    <w:rsid w:val="007C0308"/>
    <w:rsid w:val="007C2FF2"/>
    <w:rsid w:val="007D569B"/>
    <w:rsid w:val="007D6232"/>
    <w:rsid w:val="007E1DF2"/>
    <w:rsid w:val="007F0E53"/>
    <w:rsid w:val="007F1EA4"/>
    <w:rsid w:val="007F1F99"/>
    <w:rsid w:val="007F3AD7"/>
    <w:rsid w:val="007F768F"/>
    <w:rsid w:val="0080791D"/>
    <w:rsid w:val="00814753"/>
    <w:rsid w:val="00831913"/>
    <w:rsid w:val="008322C0"/>
    <w:rsid w:val="00836367"/>
    <w:rsid w:val="0084228C"/>
    <w:rsid w:val="008462A5"/>
    <w:rsid w:val="00852636"/>
    <w:rsid w:val="00865FB6"/>
    <w:rsid w:val="00873603"/>
    <w:rsid w:val="00882DFC"/>
    <w:rsid w:val="00882F99"/>
    <w:rsid w:val="00884792"/>
    <w:rsid w:val="00891E62"/>
    <w:rsid w:val="0089589D"/>
    <w:rsid w:val="008A2C7D"/>
    <w:rsid w:val="008A5A44"/>
    <w:rsid w:val="008B2A17"/>
    <w:rsid w:val="008B6524"/>
    <w:rsid w:val="008C4B23"/>
    <w:rsid w:val="008D445D"/>
    <w:rsid w:val="008E157A"/>
    <w:rsid w:val="008E75CB"/>
    <w:rsid w:val="008E7B95"/>
    <w:rsid w:val="008F0C83"/>
    <w:rsid w:val="008F6E2C"/>
    <w:rsid w:val="008F775F"/>
    <w:rsid w:val="0090641F"/>
    <w:rsid w:val="00907DA7"/>
    <w:rsid w:val="00925A6A"/>
    <w:rsid w:val="00930029"/>
    <w:rsid w:val="009303D9"/>
    <w:rsid w:val="00933C64"/>
    <w:rsid w:val="00937A62"/>
    <w:rsid w:val="0094095D"/>
    <w:rsid w:val="009442C4"/>
    <w:rsid w:val="0094588C"/>
    <w:rsid w:val="00946D96"/>
    <w:rsid w:val="00961949"/>
    <w:rsid w:val="00972203"/>
    <w:rsid w:val="0097235E"/>
    <w:rsid w:val="00983A73"/>
    <w:rsid w:val="00984057"/>
    <w:rsid w:val="00990491"/>
    <w:rsid w:val="009A5674"/>
    <w:rsid w:val="009B4E1C"/>
    <w:rsid w:val="009E0A6B"/>
    <w:rsid w:val="009F1D79"/>
    <w:rsid w:val="009F33CC"/>
    <w:rsid w:val="00A059B3"/>
    <w:rsid w:val="00A06389"/>
    <w:rsid w:val="00A115B3"/>
    <w:rsid w:val="00A1282F"/>
    <w:rsid w:val="00A35DCD"/>
    <w:rsid w:val="00A43328"/>
    <w:rsid w:val="00A577C0"/>
    <w:rsid w:val="00A77BE3"/>
    <w:rsid w:val="00A84676"/>
    <w:rsid w:val="00A97520"/>
    <w:rsid w:val="00AA17CF"/>
    <w:rsid w:val="00AA2483"/>
    <w:rsid w:val="00AA2EC1"/>
    <w:rsid w:val="00AB7695"/>
    <w:rsid w:val="00AD2F82"/>
    <w:rsid w:val="00AE1518"/>
    <w:rsid w:val="00AE3409"/>
    <w:rsid w:val="00B028C4"/>
    <w:rsid w:val="00B11A60"/>
    <w:rsid w:val="00B12D50"/>
    <w:rsid w:val="00B22613"/>
    <w:rsid w:val="00B365C4"/>
    <w:rsid w:val="00B44A76"/>
    <w:rsid w:val="00B44EE3"/>
    <w:rsid w:val="00B647A0"/>
    <w:rsid w:val="00B768D1"/>
    <w:rsid w:val="00B82B7B"/>
    <w:rsid w:val="00B84097"/>
    <w:rsid w:val="00B9619C"/>
    <w:rsid w:val="00BA1025"/>
    <w:rsid w:val="00BA3409"/>
    <w:rsid w:val="00BB5B9E"/>
    <w:rsid w:val="00BC3420"/>
    <w:rsid w:val="00BD6095"/>
    <w:rsid w:val="00BD670B"/>
    <w:rsid w:val="00BE7D3C"/>
    <w:rsid w:val="00BF4325"/>
    <w:rsid w:val="00BF5FF6"/>
    <w:rsid w:val="00BF7103"/>
    <w:rsid w:val="00C0207F"/>
    <w:rsid w:val="00C03D40"/>
    <w:rsid w:val="00C1271B"/>
    <w:rsid w:val="00C15870"/>
    <w:rsid w:val="00C16117"/>
    <w:rsid w:val="00C3075A"/>
    <w:rsid w:val="00C31067"/>
    <w:rsid w:val="00C364E8"/>
    <w:rsid w:val="00C37661"/>
    <w:rsid w:val="00C47406"/>
    <w:rsid w:val="00C50790"/>
    <w:rsid w:val="00C51B39"/>
    <w:rsid w:val="00C52B4A"/>
    <w:rsid w:val="00C819B2"/>
    <w:rsid w:val="00C85891"/>
    <w:rsid w:val="00C916E8"/>
    <w:rsid w:val="00C919A4"/>
    <w:rsid w:val="00C91A1A"/>
    <w:rsid w:val="00C970BA"/>
    <w:rsid w:val="00CA4392"/>
    <w:rsid w:val="00CA7C53"/>
    <w:rsid w:val="00CC393F"/>
    <w:rsid w:val="00CE22E0"/>
    <w:rsid w:val="00CE4C50"/>
    <w:rsid w:val="00CF3E79"/>
    <w:rsid w:val="00CF65AE"/>
    <w:rsid w:val="00D20962"/>
    <w:rsid w:val="00D2176E"/>
    <w:rsid w:val="00D34CFB"/>
    <w:rsid w:val="00D632BE"/>
    <w:rsid w:val="00D72D06"/>
    <w:rsid w:val="00D744CE"/>
    <w:rsid w:val="00D7522C"/>
    <w:rsid w:val="00D7536F"/>
    <w:rsid w:val="00D76668"/>
    <w:rsid w:val="00D82289"/>
    <w:rsid w:val="00D85983"/>
    <w:rsid w:val="00D8788A"/>
    <w:rsid w:val="00D94B5C"/>
    <w:rsid w:val="00DA7AFA"/>
    <w:rsid w:val="00DD2DD1"/>
    <w:rsid w:val="00DF2A1D"/>
    <w:rsid w:val="00E00A08"/>
    <w:rsid w:val="00E030A6"/>
    <w:rsid w:val="00E041FB"/>
    <w:rsid w:val="00E07383"/>
    <w:rsid w:val="00E165BC"/>
    <w:rsid w:val="00E342FB"/>
    <w:rsid w:val="00E46D58"/>
    <w:rsid w:val="00E52DB7"/>
    <w:rsid w:val="00E61E12"/>
    <w:rsid w:val="00E64F62"/>
    <w:rsid w:val="00E7596C"/>
    <w:rsid w:val="00E76E1C"/>
    <w:rsid w:val="00E76F4D"/>
    <w:rsid w:val="00E859D3"/>
    <w:rsid w:val="00E878F2"/>
    <w:rsid w:val="00EA0894"/>
    <w:rsid w:val="00EA13CC"/>
    <w:rsid w:val="00EB1E1D"/>
    <w:rsid w:val="00EB3C42"/>
    <w:rsid w:val="00EC5C03"/>
    <w:rsid w:val="00ED0149"/>
    <w:rsid w:val="00ED7044"/>
    <w:rsid w:val="00EE3176"/>
    <w:rsid w:val="00EF12D3"/>
    <w:rsid w:val="00EF7DE3"/>
    <w:rsid w:val="00F03103"/>
    <w:rsid w:val="00F07393"/>
    <w:rsid w:val="00F26A7E"/>
    <w:rsid w:val="00F271DE"/>
    <w:rsid w:val="00F3207B"/>
    <w:rsid w:val="00F3407E"/>
    <w:rsid w:val="00F43F89"/>
    <w:rsid w:val="00F627DA"/>
    <w:rsid w:val="00F64218"/>
    <w:rsid w:val="00F67399"/>
    <w:rsid w:val="00F7288F"/>
    <w:rsid w:val="00F801EF"/>
    <w:rsid w:val="00F83CAD"/>
    <w:rsid w:val="00F847A6"/>
    <w:rsid w:val="00F94019"/>
    <w:rsid w:val="00F9441B"/>
    <w:rsid w:val="00FA3F5A"/>
    <w:rsid w:val="00FA4C32"/>
    <w:rsid w:val="00FA70BB"/>
    <w:rsid w:val="00FE7114"/>
    <w:rsid w:val="00FF120B"/>
    <w:rsid w:val="00FF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1D3252"/>
  <w15:chartTrackingRefBased/>
  <w15:docId w15:val="{C15FE713-F6B6-4946-8963-601F839BC0A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pPr>
      <w:jc w:val="center"/>
    </w:pPr>
  </w:style>
  <w:style w:type="paragraph" w:styleId="Cmsor1">
    <w:name w:val="heading 1"/>
    <w:basedOn w:val="Norml"/>
    <w:next w:val="Norml"/>
    <w:qFormat/>
    <w:rsid w:val="006B6B66"/>
    <w:pPr>
      <w:keepNext/>
      <w:keepLines/>
      <w:numPr>
        <w:numId w:val="4"/>
      </w:numPr>
      <w:tabs>
        <w:tab w:val="start" w:pos="10.80pt"/>
      </w:tabs>
      <w:spacing w:before="8pt" w:after="4pt"/>
      <w:outlineLvl w:val="0"/>
    </w:pPr>
    <w:rPr>
      <w:smallCaps/>
      <w:noProof/>
    </w:rPr>
  </w:style>
  <w:style w:type="paragraph" w:styleId="Cmsor2">
    <w:name w:val="heading 2"/>
    <w:basedOn w:val="Norml"/>
    <w:next w:val="Norml"/>
    <w:qFormat/>
    <w:rsid w:val="00ED0149"/>
    <w:pPr>
      <w:keepNext/>
      <w:keepLines/>
      <w:numPr>
        <w:ilvl w:val="1"/>
        <w:numId w:val="4"/>
      </w:numPr>
      <w:spacing w:before="6pt" w:after="3pt"/>
      <w:jc w:val="start"/>
      <w:outlineLvl w:val="1"/>
    </w:pPr>
    <w:rPr>
      <w:i/>
      <w:iCs/>
      <w:noProof/>
    </w:rPr>
  </w:style>
  <w:style w:type="paragraph" w:styleId="Cmsor3">
    <w:name w:val="heading 3"/>
    <w:basedOn w:val="Norml"/>
    <w:next w:val="Norml"/>
    <w:qFormat/>
    <w:rsid w:val="00794804"/>
    <w:pPr>
      <w:numPr>
        <w:ilvl w:val="2"/>
        <w:numId w:val="4"/>
      </w:numPr>
      <w:spacing w:line="12pt" w:lineRule="exact"/>
      <w:jc w:val="both"/>
      <w:outlineLvl w:val="2"/>
    </w:pPr>
    <w:rPr>
      <w:i/>
      <w:iCs/>
      <w:noProof/>
    </w:rPr>
  </w:style>
  <w:style w:type="paragraph" w:styleId="Cmsor4">
    <w:name w:val="heading 4"/>
    <w:basedOn w:val="Norml"/>
    <w:next w:val="Norml"/>
    <w:qFormat/>
    <w:rsid w:val="00794804"/>
    <w:pPr>
      <w:numPr>
        <w:ilvl w:val="3"/>
        <w:numId w:val="4"/>
      </w:numPr>
      <w:tabs>
        <w:tab w:val="clear" w:pos="13.50pt"/>
        <w:tab w:val="num" w:pos="31.50pt"/>
        <w:tab w:val="start" w:pos="36pt"/>
      </w:tabs>
      <w:spacing w:before="2pt" w:after="2pt"/>
      <w:jc w:val="both"/>
      <w:outlineLvl w:val="3"/>
    </w:pPr>
    <w:rPr>
      <w:i/>
      <w:iCs/>
      <w:noProof/>
    </w:rPr>
  </w:style>
  <w:style w:type="paragraph" w:styleId="Cmsor5">
    <w:name w:val="heading 5"/>
    <w:basedOn w:val="Norml"/>
    <w:next w:val="Norml"/>
    <w:qFormat/>
    <w:pPr>
      <w:tabs>
        <w:tab w:val="start" w:pos="18pt"/>
      </w:tabs>
      <w:spacing w:before="8pt" w:after="4pt"/>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Szvegtrzs">
    <w:name w:val="Body Text"/>
    <w:basedOn w:val="Norml"/>
    <w:link w:val="SzvegtrzsChar"/>
    <w:rsid w:val="00E7596C"/>
    <w:pPr>
      <w:tabs>
        <w:tab w:val="start" w:pos="14.40pt"/>
      </w:tabs>
      <w:spacing w:after="6pt" w:line="11.40pt" w:lineRule="auto"/>
      <w:ind w:firstLine="14.40pt"/>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32.40pt"/>
      </w:tabs>
      <w:ind w:start="28.80pt" w:hanging="14.40pt"/>
    </w:pPr>
  </w:style>
  <w:style w:type="paragraph" w:customStyle="1" w:styleId="equation">
    <w:name w:val="equation"/>
    <w:basedOn w:val="Norm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lfej">
    <w:name w:val="header"/>
    <w:basedOn w:val="Norml"/>
    <w:link w:val="lfejChar"/>
    <w:rsid w:val="001A3B3D"/>
    <w:pPr>
      <w:tabs>
        <w:tab w:val="center" w:pos="234pt"/>
        <w:tab w:val="end" w:pos="468pt"/>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234pt"/>
        <w:tab w:val="end" w:pos="468pt"/>
      </w:tabs>
    </w:pPr>
  </w:style>
  <w:style w:type="character" w:customStyle="1" w:styleId="llbChar">
    <w:name w:val="Élőláb Char"/>
    <w:basedOn w:val="Bekezdsalapbettpusa"/>
    <w:link w:val="llb"/>
    <w:rsid w:val="001A3B3D"/>
  </w:style>
  <w:style w:type="character" w:styleId="Hiperhivatkozs">
    <w:name w:val="Hyperlink"/>
    <w:basedOn w:val="Bekezdsalapbettpusa"/>
    <w:rsid w:val="0054188F"/>
    <w:rPr>
      <w:color w:val="0563C1" w:themeColor="hyperlink"/>
      <w:u w:val="single"/>
    </w:rPr>
  </w:style>
  <w:style w:type="character" w:styleId="Feloldatlanmegemlts">
    <w:name w:val="Unresolved Mention"/>
    <w:basedOn w:val="Bekezdsalapbettpusa"/>
    <w:uiPriority w:val="99"/>
    <w:semiHidden/>
    <w:unhideWhenUsed/>
    <w:rsid w:val="0054188F"/>
    <w:rPr>
      <w:color w:val="605E5C"/>
      <w:shd w:val="clear" w:color="auto" w:fill="E1DFDD"/>
    </w:rPr>
  </w:style>
  <w:style w:type="paragraph" w:styleId="Kpalrs">
    <w:name w:val="caption"/>
    <w:basedOn w:val="Norml"/>
    <w:next w:val="Norml"/>
    <w:unhideWhenUsed/>
    <w:qFormat/>
    <w:rsid w:val="004A35AA"/>
    <w:pPr>
      <w:spacing w:after="10pt"/>
    </w:pPr>
    <w:rPr>
      <w:i/>
      <w:iCs/>
      <w:color w:val="44546A" w:themeColor="text2"/>
      <w:sz w:val="18"/>
      <w:szCs w:val="18"/>
    </w:rPr>
  </w:style>
  <w:style w:type="paragraph" w:styleId="Irodalomjegyzk">
    <w:name w:val="Bibliography"/>
    <w:basedOn w:val="Norml"/>
    <w:next w:val="Norml"/>
    <w:uiPriority w:val="37"/>
    <w:unhideWhenUsed/>
    <w:rsid w:val="000A715E"/>
  </w:style>
  <w:style w:type="paragraph" w:styleId="Vltozat">
    <w:name w:val="Revision"/>
    <w:hidden/>
    <w:uiPriority w:val="99"/>
    <w:semiHidden/>
    <w:rsid w:val="001B1FC9"/>
  </w:style>
  <w:style w:type="paragraph" w:styleId="Buborkszveg">
    <w:name w:val="Balloon Text"/>
    <w:basedOn w:val="Norml"/>
    <w:link w:val="BuborkszvegChar"/>
    <w:semiHidden/>
    <w:unhideWhenUsed/>
    <w:rsid w:val="006B2DDC"/>
    <w:rPr>
      <w:rFonts w:ascii="Segoe UI" w:hAnsi="Segoe UI" w:cs="Segoe UI"/>
      <w:sz w:val="18"/>
      <w:szCs w:val="18"/>
    </w:rPr>
  </w:style>
  <w:style w:type="character" w:customStyle="1" w:styleId="BuborkszvegChar">
    <w:name w:val="Buborékszöveg Char"/>
    <w:basedOn w:val="Bekezdsalapbettpusa"/>
    <w:link w:val="Buborkszveg"/>
    <w:semiHidden/>
    <w:rsid w:val="006B2DDC"/>
    <w:rPr>
      <w:rFonts w:ascii="Segoe UI" w:hAnsi="Segoe UI" w:cs="Segoe UI"/>
      <w:sz w:val="18"/>
      <w:szCs w:val="18"/>
    </w:rPr>
  </w:style>
  <w:style w:type="paragraph" w:styleId="Alcm">
    <w:name w:val="Subtitle"/>
    <w:basedOn w:val="Norml"/>
    <w:next w:val="Norml"/>
    <w:link w:val="AlcmChar"/>
    <w:qFormat/>
    <w:rsid w:val="00350411"/>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AlcmChar">
    <w:name w:val="Alcím Char"/>
    <w:basedOn w:val="Bekezdsalapbettpusa"/>
    <w:link w:val="Alcm"/>
    <w:rsid w:val="00350411"/>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00996287">
      <w:bodyDiv w:val="1"/>
      <w:marLeft w:val="0pt"/>
      <w:marRight w:val="0pt"/>
      <w:marTop w:val="0pt"/>
      <w:marBottom w:val="0pt"/>
      <w:divBdr>
        <w:top w:val="none" w:sz="0" w:space="0" w:color="auto"/>
        <w:left w:val="none" w:sz="0" w:space="0" w:color="auto"/>
        <w:bottom w:val="none" w:sz="0" w:space="0" w:color="auto"/>
        <w:right w:val="none" w:sz="0" w:space="0" w:color="auto"/>
      </w:divBdr>
    </w:div>
    <w:div w:id="126169840">
      <w:bodyDiv w:val="1"/>
      <w:marLeft w:val="0pt"/>
      <w:marRight w:val="0pt"/>
      <w:marTop w:val="0pt"/>
      <w:marBottom w:val="0pt"/>
      <w:divBdr>
        <w:top w:val="none" w:sz="0" w:space="0" w:color="auto"/>
        <w:left w:val="none" w:sz="0" w:space="0" w:color="auto"/>
        <w:bottom w:val="none" w:sz="0" w:space="0" w:color="auto"/>
        <w:right w:val="none" w:sz="0" w:space="0" w:color="auto"/>
      </w:divBdr>
    </w:div>
    <w:div w:id="207646015">
      <w:bodyDiv w:val="1"/>
      <w:marLeft w:val="0pt"/>
      <w:marRight w:val="0pt"/>
      <w:marTop w:val="0pt"/>
      <w:marBottom w:val="0pt"/>
      <w:divBdr>
        <w:top w:val="none" w:sz="0" w:space="0" w:color="auto"/>
        <w:left w:val="none" w:sz="0" w:space="0" w:color="auto"/>
        <w:bottom w:val="none" w:sz="0" w:space="0" w:color="auto"/>
        <w:right w:val="none" w:sz="0" w:space="0" w:color="auto"/>
      </w:divBdr>
    </w:div>
    <w:div w:id="246614992">
      <w:bodyDiv w:val="1"/>
      <w:marLeft w:val="0pt"/>
      <w:marRight w:val="0pt"/>
      <w:marTop w:val="0pt"/>
      <w:marBottom w:val="0pt"/>
      <w:divBdr>
        <w:top w:val="none" w:sz="0" w:space="0" w:color="auto"/>
        <w:left w:val="none" w:sz="0" w:space="0" w:color="auto"/>
        <w:bottom w:val="none" w:sz="0" w:space="0" w:color="auto"/>
        <w:right w:val="none" w:sz="0" w:space="0" w:color="auto"/>
      </w:divBdr>
    </w:div>
    <w:div w:id="247354248">
      <w:bodyDiv w:val="1"/>
      <w:marLeft w:val="0pt"/>
      <w:marRight w:val="0pt"/>
      <w:marTop w:val="0pt"/>
      <w:marBottom w:val="0pt"/>
      <w:divBdr>
        <w:top w:val="none" w:sz="0" w:space="0" w:color="auto"/>
        <w:left w:val="none" w:sz="0" w:space="0" w:color="auto"/>
        <w:bottom w:val="none" w:sz="0" w:space="0" w:color="auto"/>
        <w:right w:val="none" w:sz="0" w:space="0" w:color="auto"/>
      </w:divBdr>
    </w:div>
    <w:div w:id="296296657">
      <w:bodyDiv w:val="1"/>
      <w:marLeft w:val="0pt"/>
      <w:marRight w:val="0pt"/>
      <w:marTop w:val="0pt"/>
      <w:marBottom w:val="0pt"/>
      <w:divBdr>
        <w:top w:val="none" w:sz="0" w:space="0" w:color="auto"/>
        <w:left w:val="none" w:sz="0" w:space="0" w:color="auto"/>
        <w:bottom w:val="none" w:sz="0" w:space="0" w:color="auto"/>
        <w:right w:val="none" w:sz="0" w:space="0" w:color="auto"/>
      </w:divBdr>
    </w:div>
    <w:div w:id="331957730">
      <w:bodyDiv w:val="1"/>
      <w:marLeft w:val="0pt"/>
      <w:marRight w:val="0pt"/>
      <w:marTop w:val="0pt"/>
      <w:marBottom w:val="0pt"/>
      <w:divBdr>
        <w:top w:val="none" w:sz="0" w:space="0" w:color="auto"/>
        <w:left w:val="none" w:sz="0" w:space="0" w:color="auto"/>
        <w:bottom w:val="none" w:sz="0" w:space="0" w:color="auto"/>
        <w:right w:val="none" w:sz="0" w:space="0" w:color="auto"/>
      </w:divBdr>
    </w:div>
    <w:div w:id="338896348">
      <w:bodyDiv w:val="1"/>
      <w:marLeft w:val="0pt"/>
      <w:marRight w:val="0pt"/>
      <w:marTop w:val="0pt"/>
      <w:marBottom w:val="0pt"/>
      <w:divBdr>
        <w:top w:val="none" w:sz="0" w:space="0" w:color="auto"/>
        <w:left w:val="none" w:sz="0" w:space="0" w:color="auto"/>
        <w:bottom w:val="none" w:sz="0" w:space="0" w:color="auto"/>
        <w:right w:val="none" w:sz="0" w:space="0" w:color="auto"/>
      </w:divBdr>
    </w:div>
    <w:div w:id="341705542">
      <w:bodyDiv w:val="1"/>
      <w:marLeft w:val="0pt"/>
      <w:marRight w:val="0pt"/>
      <w:marTop w:val="0pt"/>
      <w:marBottom w:val="0pt"/>
      <w:divBdr>
        <w:top w:val="none" w:sz="0" w:space="0" w:color="auto"/>
        <w:left w:val="none" w:sz="0" w:space="0" w:color="auto"/>
        <w:bottom w:val="none" w:sz="0" w:space="0" w:color="auto"/>
        <w:right w:val="none" w:sz="0" w:space="0" w:color="auto"/>
      </w:divBdr>
    </w:div>
    <w:div w:id="355471955">
      <w:bodyDiv w:val="1"/>
      <w:marLeft w:val="0pt"/>
      <w:marRight w:val="0pt"/>
      <w:marTop w:val="0pt"/>
      <w:marBottom w:val="0pt"/>
      <w:divBdr>
        <w:top w:val="none" w:sz="0" w:space="0" w:color="auto"/>
        <w:left w:val="none" w:sz="0" w:space="0" w:color="auto"/>
        <w:bottom w:val="none" w:sz="0" w:space="0" w:color="auto"/>
        <w:right w:val="none" w:sz="0" w:space="0" w:color="auto"/>
      </w:divBdr>
    </w:div>
    <w:div w:id="395251934">
      <w:bodyDiv w:val="1"/>
      <w:marLeft w:val="0pt"/>
      <w:marRight w:val="0pt"/>
      <w:marTop w:val="0pt"/>
      <w:marBottom w:val="0pt"/>
      <w:divBdr>
        <w:top w:val="none" w:sz="0" w:space="0" w:color="auto"/>
        <w:left w:val="none" w:sz="0" w:space="0" w:color="auto"/>
        <w:bottom w:val="none" w:sz="0" w:space="0" w:color="auto"/>
        <w:right w:val="none" w:sz="0" w:space="0" w:color="auto"/>
      </w:divBdr>
    </w:div>
    <w:div w:id="430273950">
      <w:bodyDiv w:val="1"/>
      <w:marLeft w:val="0pt"/>
      <w:marRight w:val="0pt"/>
      <w:marTop w:val="0pt"/>
      <w:marBottom w:val="0pt"/>
      <w:divBdr>
        <w:top w:val="none" w:sz="0" w:space="0" w:color="auto"/>
        <w:left w:val="none" w:sz="0" w:space="0" w:color="auto"/>
        <w:bottom w:val="none" w:sz="0" w:space="0" w:color="auto"/>
        <w:right w:val="none" w:sz="0" w:space="0" w:color="auto"/>
      </w:divBdr>
    </w:div>
    <w:div w:id="488137028">
      <w:bodyDiv w:val="1"/>
      <w:marLeft w:val="0pt"/>
      <w:marRight w:val="0pt"/>
      <w:marTop w:val="0pt"/>
      <w:marBottom w:val="0pt"/>
      <w:divBdr>
        <w:top w:val="none" w:sz="0" w:space="0" w:color="auto"/>
        <w:left w:val="none" w:sz="0" w:space="0" w:color="auto"/>
        <w:bottom w:val="none" w:sz="0" w:space="0" w:color="auto"/>
        <w:right w:val="none" w:sz="0" w:space="0" w:color="auto"/>
      </w:divBdr>
    </w:div>
    <w:div w:id="517694563">
      <w:bodyDiv w:val="1"/>
      <w:marLeft w:val="0pt"/>
      <w:marRight w:val="0pt"/>
      <w:marTop w:val="0pt"/>
      <w:marBottom w:val="0pt"/>
      <w:divBdr>
        <w:top w:val="none" w:sz="0" w:space="0" w:color="auto"/>
        <w:left w:val="none" w:sz="0" w:space="0" w:color="auto"/>
        <w:bottom w:val="none" w:sz="0" w:space="0" w:color="auto"/>
        <w:right w:val="none" w:sz="0" w:space="0" w:color="auto"/>
      </w:divBdr>
    </w:div>
    <w:div w:id="538009399">
      <w:bodyDiv w:val="1"/>
      <w:marLeft w:val="0pt"/>
      <w:marRight w:val="0pt"/>
      <w:marTop w:val="0pt"/>
      <w:marBottom w:val="0pt"/>
      <w:divBdr>
        <w:top w:val="none" w:sz="0" w:space="0" w:color="auto"/>
        <w:left w:val="none" w:sz="0" w:space="0" w:color="auto"/>
        <w:bottom w:val="none" w:sz="0" w:space="0" w:color="auto"/>
        <w:right w:val="none" w:sz="0" w:space="0" w:color="auto"/>
      </w:divBdr>
    </w:div>
    <w:div w:id="543952948">
      <w:bodyDiv w:val="1"/>
      <w:marLeft w:val="0pt"/>
      <w:marRight w:val="0pt"/>
      <w:marTop w:val="0pt"/>
      <w:marBottom w:val="0pt"/>
      <w:divBdr>
        <w:top w:val="none" w:sz="0" w:space="0" w:color="auto"/>
        <w:left w:val="none" w:sz="0" w:space="0" w:color="auto"/>
        <w:bottom w:val="none" w:sz="0" w:space="0" w:color="auto"/>
        <w:right w:val="none" w:sz="0" w:space="0" w:color="auto"/>
      </w:divBdr>
    </w:div>
    <w:div w:id="562712784">
      <w:bodyDiv w:val="1"/>
      <w:marLeft w:val="0pt"/>
      <w:marRight w:val="0pt"/>
      <w:marTop w:val="0pt"/>
      <w:marBottom w:val="0pt"/>
      <w:divBdr>
        <w:top w:val="none" w:sz="0" w:space="0" w:color="auto"/>
        <w:left w:val="none" w:sz="0" w:space="0" w:color="auto"/>
        <w:bottom w:val="none" w:sz="0" w:space="0" w:color="auto"/>
        <w:right w:val="none" w:sz="0" w:space="0" w:color="auto"/>
      </w:divBdr>
    </w:div>
    <w:div w:id="602342477">
      <w:bodyDiv w:val="1"/>
      <w:marLeft w:val="0pt"/>
      <w:marRight w:val="0pt"/>
      <w:marTop w:val="0pt"/>
      <w:marBottom w:val="0pt"/>
      <w:divBdr>
        <w:top w:val="none" w:sz="0" w:space="0" w:color="auto"/>
        <w:left w:val="none" w:sz="0" w:space="0" w:color="auto"/>
        <w:bottom w:val="none" w:sz="0" w:space="0" w:color="auto"/>
        <w:right w:val="none" w:sz="0" w:space="0" w:color="auto"/>
      </w:divBdr>
    </w:div>
    <w:div w:id="618223559">
      <w:bodyDiv w:val="1"/>
      <w:marLeft w:val="0pt"/>
      <w:marRight w:val="0pt"/>
      <w:marTop w:val="0pt"/>
      <w:marBottom w:val="0pt"/>
      <w:divBdr>
        <w:top w:val="none" w:sz="0" w:space="0" w:color="auto"/>
        <w:left w:val="none" w:sz="0" w:space="0" w:color="auto"/>
        <w:bottom w:val="none" w:sz="0" w:space="0" w:color="auto"/>
        <w:right w:val="none" w:sz="0" w:space="0" w:color="auto"/>
      </w:divBdr>
    </w:div>
    <w:div w:id="621619012">
      <w:bodyDiv w:val="1"/>
      <w:marLeft w:val="0pt"/>
      <w:marRight w:val="0pt"/>
      <w:marTop w:val="0pt"/>
      <w:marBottom w:val="0pt"/>
      <w:divBdr>
        <w:top w:val="none" w:sz="0" w:space="0" w:color="auto"/>
        <w:left w:val="none" w:sz="0" w:space="0" w:color="auto"/>
        <w:bottom w:val="none" w:sz="0" w:space="0" w:color="auto"/>
        <w:right w:val="none" w:sz="0" w:space="0" w:color="auto"/>
      </w:divBdr>
    </w:div>
    <w:div w:id="635185583">
      <w:bodyDiv w:val="1"/>
      <w:marLeft w:val="0pt"/>
      <w:marRight w:val="0pt"/>
      <w:marTop w:val="0pt"/>
      <w:marBottom w:val="0pt"/>
      <w:divBdr>
        <w:top w:val="none" w:sz="0" w:space="0" w:color="auto"/>
        <w:left w:val="none" w:sz="0" w:space="0" w:color="auto"/>
        <w:bottom w:val="none" w:sz="0" w:space="0" w:color="auto"/>
        <w:right w:val="none" w:sz="0" w:space="0" w:color="auto"/>
      </w:divBdr>
    </w:div>
    <w:div w:id="772671048">
      <w:bodyDiv w:val="1"/>
      <w:marLeft w:val="0pt"/>
      <w:marRight w:val="0pt"/>
      <w:marTop w:val="0pt"/>
      <w:marBottom w:val="0pt"/>
      <w:divBdr>
        <w:top w:val="none" w:sz="0" w:space="0" w:color="auto"/>
        <w:left w:val="none" w:sz="0" w:space="0" w:color="auto"/>
        <w:bottom w:val="none" w:sz="0" w:space="0" w:color="auto"/>
        <w:right w:val="none" w:sz="0" w:space="0" w:color="auto"/>
      </w:divBdr>
    </w:div>
    <w:div w:id="803934240">
      <w:bodyDiv w:val="1"/>
      <w:marLeft w:val="0pt"/>
      <w:marRight w:val="0pt"/>
      <w:marTop w:val="0pt"/>
      <w:marBottom w:val="0pt"/>
      <w:divBdr>
        <w:top w:val="none" w:sz="0" w:space="0" w:color="auto"/>
        <w:left w:val="none" w:sz="0" w:space="0" w:color="auto"/>
        <w:bottom w:val="none" w:sz="0" w:space="0" w:color="auto"/>
        <w:right w:val="none" w:sz="0" w:space="0" w:color="auto"/>
      </w:divBdr>
    </w:div>
    <w:div w:id="831987001">
      <w:bodyDiv w:val="1"/>
      <w:marLeft w:val="0pt"/>
      <w:marRight w:val="0pt"/>
      <w:marTop w:val="0pt"/>
      <w:marBottom w:val="0pt"/>
      <w:divBdr>
        <w:top w:val="none" w:sz="0" w:space="0" w:color="auto"/>
        <w:left w:val="none" w:sz="0" w:space="0" w:color="auto"/>
        <w:bottom w:val="none" w:sz="0" w:space="0" w:color="auto"/>
        <w:right w:val="none" w:sz="0" w:space="0" w:color="auto"/>
      </w:divBdr>
    </w:div>
    <w:div w:id="833952563">
      <w:bodyDiv w:val="1"/>
      <w:marLeft w:val="0pt"/>
      <w:marRight w:val="0pt"/>
      <w:marTop w:val="0pt"/>
      <w:marBottom w:val="0pt"/>
      <w:divBdr>
        <w:top w:val="none" w:sz="0" w:space="0" w:color="auto"/>
        <w:left w:val="none" w:sz="0" w:space="0" w:color="auto"/>
        <w:bottom w:val="none" w:sz="0" w:space="0" w:color="auto"/>
        <w:right w:val="none" w:sz="0" w:space="0" w:color="auto"/>
      </w:divBdr>
    </w:div>
    <w:div w:id="851071311">
      <w:bodyDiv w:val="1"/>
      <w:marLeft w:val="0pt"/>
      <w:marRight w:val="0pt"/>
      <w:marTop w:val="0pt"/>
      <w:marBottom w:val="0pt"/>
      <w:divBdr>
        <w:top w:val="none" w:sz="0" w:space="0" w:color="auto"/>
        <w:left w:val="none" w:sz="0" w:space="0" w:color="auto"/>
        <w:bottom w:val="none" w:sz="0" w:space="0" w:color="auto"/>
        <w:right w:val="none" w:sz="0" w:space="0" w:color="auto"/>
      </w:divBdr>
    </w:div>
    <w:div w:id="887254922">
      <w:bodyDiv w:val="1"/>
      <w:marLeft w:val="0pt"/>
      <w:marRight w:val="0pt"/>
      <w:marTop w:val="0pt"/>
      <w:marBottom w:val="0pt"/>
      <w:divBdr>
        <w:top w:val="none" w:sz="0" w:space="0" w:color="auto"/>
        <w:left w:val="none" w:sz="0" w:space="0" w:color="auto"/>
        <w:bottom w:val="none" w:sz="0" w:space="0" w:color="auto"/>
        <w:right w:val="none" w:sz="0" w:space="0" w:color="auto"/>
      </w:divBdr>
    </w:div>
    <w:div w:id="1084449544">
      <w:bodyDiv w:val="1"/>
      <w:marLeft w:val="0pt"/>
      <w:marRight w:val="0pt"/>
      <w:marTop w:val="0pt"/>
      <w:marBottom w:val="0pt"/>
      <w:divBdr>
        <w:top w:val="none" w:sz="0" w:space="0" w:color="auto"/>
        <w:left w:val="none" w:sz="0" w:space="0" w:color="auto"/>
        <w:bottom w:val="none" w:sz="0" w:space="0" w:color="auto"/>
        <w:right w:val="none" w:sz="0" w:space="0" w:color="auto"/>
      </w:divBdr>
    </w:div>
    <w:div w:id="1127548620">
      <w:bodyDiv w:val="1"/>
      <w:marLeft w:val="0pt"/>
      <w:marRight w:val="0pt"/>
      <w:marTop w:val="0pt"/>
      <w:marBottom w:val="0pt"/>
      <w:divBdr>
        <w:top w:val="none" w:sz="0" w:space="0" w:color="auto"/>
        <w:left w:val="none" w:sz="0" w:space="0" w:color="auto"/>
        <w:bottom w:val="none" w:sz="0" w:space="0" w:color="auto"/>
        <w:right w:val="none" w:sz="0" w:space="0" w:color="auto"/>
      </w:divBdr>
    </w:div>
    <w:div w:id="1178159100">
      <w:bodyDiv w:val="1"/>
      <w:marLeft w:val="0pt"/>
      <w:marRight w:val="0pt"/>
      <w:marTop w:val="0pt"/>
      <w:marBottom w:val="0pt"/>
      <w:divBdr>
        <w:top w:val="none" w:sz="0" w:space="0" w:color="auto"/>
        <w:left w:val="none" w:sz="0" w:space="0" w:color="auto"/>
        <w:bottom w:val="none" w:sz="0" w:space="0" w:color="auto"/>
        <w:right w:val="none" w:sz="0" w:space="0" w:color="auto"/>
      </w:divBdr>
    </w:div>
    <w:div w:id="1178614439">
      <w:bodyDiv w:val="1"/>
      <w:marLeft w:val="0pt"/>
      <w:marRight w:val="0pt"/>
      <w:marTop w:val="0pt"/>
      <w:marBottom w:val="0pt"/>
      <w:divBdr>
        <w:top w:val="none" w:sz="0" w:space="0" w:color="auto"/>
        <w:left w:val="none" w:sz="0" w:space="0" w:color="auto"/>
        <w:bottom w:val="none" w:sz="0" w:space="0" w:color="auto"/>
        <w:right w:val="none" w:sz="0" w:space="0" w:color="auto"/>
      </w:divBdr>
    </w:div>
    <w:div w:id="1184444783">
      <w:bodyDiv w:val="1"/>
      <w:marLeft w:val="0pt"/>
      <w:marRight w:val="0pt"/>
      <w:marTop w:val="0pt"/>
      <w:marBottom w:val="0pt"/>
      <w:divBdr>
        <w:top w:val="none" w:sz="0" w:space="0" w:color="auto"/>
        <w:left w:val="none" w:sz="0" w:space="0" w:color="auto"/>
        <w:bottom w:val="none" w:sz="0" w:space="0" w:color="auto"/>
        <w:right w:val="none" w:sz="0" w:space="0" w:color="auto"/>
      </w:divBdr>
    </w:div>
    <w:div w:id="1214807245">
      <w:bodyDiv w:val="1"/>
      <w:marLeft w:val="0pt"/>
      <w:marRight w:val="0pt"/>
      <w:marTop w:val="0pt"/>
      <w:marBottom w:val="0pt"/>
      <w:divBdr>
        <w:top w:val="none" w:sz="0" w:space="0" w:color="auto"/>
        <w:left w:val="none" w:sz="0" w:space="0" w:color="auto"/>
        <w:bottom w:val="none" w:sz="0" w:space="0" w:color="auto"/>
        <w:right w:val="none" w:sz="0" w:space="0" w:color="auto"/>
      </w:divBdr>
    </w:div>
    <w:div w:id="1219786105">
      <w:bodyDiv w:val="1"/>
      <w:marLeft w:val="0pt"/>
      <w:marRight w:val="0pt"/>
      <w:marTop w:val="0pt"/>
      <w:marBottom w:val="0pt"/>
      <w:divBdr>
        <w:top w:val="none" w:sz="0" w:space="0" w:color="auto"/>
        <w:left w:val="none" w:sz="0" w:space="0" w:color="auto"/>
        <w:bottom w:val="none" w:sz="0" w:space="0" w:color="auto"/>
        <w:right w:val="none" w:sz="0" w:space="0" w:color="auto"/>
      </w:divBdr>
    </w:div>
    <w:div w:id="1230458128">
      <w:bodyDiv w:val="1"/>
      <w:marLeft w:val="0pt"/>
      <w:marRight w:val="0pt"/>
      <w:marTop w:val="0pt"/>
      <w:marBottom w:val="0pt"/>
      <w:divBdr>
        <w:top w:val="none" w:sz="0" w:space="0" w:color="auto"/>
        <w:left w:val="none" w:sz="0" w:space="0" w:color="auto"/>
        <w:bottom w:val="none" w:sz="0" w:space="0" w:color="auto"/>
        <w:right w:val="none" w:sz="0" w:space="0" w:color="auto"/>
      </w:divBdr>
    </w:div>
    <w:div w:id="1325235011">
      <w:bodyDiv w:val="1"/>
      <w:marLeft w:val="0pt"/>
      <w:marRight w:val="0pt"/>
      <w:marTop w:val="0pt"/>
      <w:marBottom w:val="0pt"/>
      <w:divBdr>
        <w:top w:val="none" w:sz="0" w:space="0" w:color="auto"/>
        <w:left w:val="none" w:sz="0" w:space="0" w:color="auto"/>
        <w:bottom w:val="none" w:sz="0" w:space="0" w:color="auto"/>
        <w:right w:val="none" w:sz="0" w:space="0" w:color="auto"/>
      </w:divBdr>
    </w:div>
    <w:div w:id="1368143867">
      <w:bodyDiv w:val="1"/>
      <w:marLeft w:val="0pt"/>
      <w:marRight w:val="0pt"/>
      <w:marTop w:val="0pt"/>
      <w:marBottom w:val="0pt"/>
      <w:divBdr>
        <w:top w:val="none" w:sz="0" w:space="0" w:color="auto"/>
        <w:left w:val="none" w:sz="0" w:space="0" w:color="auto"/>
        <w:bottom w:val="none" w:sz="0" w:space="0" w:color="auto"/>
        <w:right w:val="none" w:sz="0" w:space="0" w:color="auto"/>
      </w:divBdr>
    </w:div>
    <w:div w:id="1412120615">
      <w:bodyDiv w:val="1"/>
      <w:marLeft w:val="0pt"/>
      <w:marRight w:val="0pt"/>
      <w:marTop w:val="0pt"/>
      <w:marBottom w:val="0pt"/>
      <w:divBdr>
        <w:top w:val="none" w:sz="0" w:space="0" w:color="auto"/>
        <w:left w:val="none" w:sz="0" w:space="0" w:color="auto"/>
        <w:bottom w:val="none" w:sz="0" w:space="0" w:color="auto"/>
        <w:right w:val="none" w:sz="0" w:space="0" w:color="auto"/>
      </w:divBdr>
    </w:div>
    <w:div w:id="1450005437">
      <w:bodyDiv w:val="1"/>
      <w:marLeft w:val="0pt"/>
      <w:marRight w:val="0pt"/>
      <w:marTop w:val="0pt"/>
      <w:marBottom w:val="0pt"/>
      <w:divBdr>
        <w:top w:val="none" w:sz="0" w:space="0" w:color="auto"/>
        <w:left w:val="none" w:sz="0" w:space="0" w:color="auto"/>
        <w:bottom w:val="none" w:sz="0" w:space="0" w:color="auto"/>
        <w:right w:val="none" w:sz="0" w:space="0" w:color="auto"/>
      </w:divBdr>
    </w:div>
    <w:div w:id="1466006511">
      <w:bodyDiv w:val="1"/>
      <w:marLeft w:val="0pt"/>
      <w:marRight w:val="0pt"/>
      <w:marTop w:val="0pt"/>
      <w:marBottom w:val="0pt"/>
      <w:divBdr>
        <w:top w:val="none" w:sz="0" w:space="0" w:color="auto"/>
        <w:left w:val="none" w:sz="0" w:space="0" w:color="auto"/>
        <w:bottom w:val="none" w:sz="0" w:space="0" w:color="auto"/>
        <w:right w:val="none" w:sz="0" w:space="0" w:color="auto"/>
      </w:divBdr>
    </w:div>
    <w:div w:id="1480535863">
      <w:bodyDiv w:val="1"/>
      <w:marLeft w:val="0pt"/>
      <w:marRight w:val="0pt"/>
      <w:marTop w:val="0pt"/>
      <w:marBottom w:val="0pt"/>
      <w:divBdr>
        <w:top w:val="none" w:sz="0" w:space="0" w:color="auto"/>
        <w:left w:val="none" w:sz="0" w:space="0" w:color="auto"/>
        <w:bottom w:val="none" w:sz="0" w:space="0" w:color="auto"/>
        <w:right w:val="none" w:sz="0" w:space="0" w:color="auto"/>
      </w:divBdr>
    </w:div>
    <w:div w:id="1694917687">
      <w:bodyDiv w:val="1"/>
      <w:marLeft w:val="0pt"/>
      <w:marRight w:val="0pt"/>
      <w:marTop w:val="0pt"/>
      <w:marBottom w:val="0pt"/>
      <w:divBdr>
        <w:top w:val="none" w:sz="0" w:space="0" w:color="auto"/>
        <w:left w:val="none" w:sz="0" w:space="0" w:color="auto"/>
        <w:bottom w:val="none" w:sz="0" w:space="0" w:color="auto"/>
        <w:right w:val="none" w:sz="0" w:space="0" w:color="auto"/>
      </w:divBdr>
    </w:div>
    <w:div w:id="1849440525">
      <w:bodyDiv w:val="1"/>
      <w:marLeft w:val="0pt"/>
      <w:marRight w:val="0pt"/>
      <w:marTop w:val="0pt"/>
      <w:marBottom w:val="0pt"/>
      <w:divBdr>
        <w:top w:val="none" w:sz="0" w:space="0" w:color="auto"/>
        <w:left w:val="none" w:sz="0" w:space="0" w:color="auto"/>
        <w:bottom w:val="none" w:sz="0" w:space="0" w:color="auto"/>
        <w:right w:val="none" w:sz="0" w:space="0" w:color="auto"/>
      </w:divBdr>
    </w:div>
    <w:div w:id="1872959624">
      <w:bodyDiv w:val="1"/>
      <w:marLeft w:val="0pt"/>
      <w:marRight w:val="0pt"/>
      <w:marTop w:val="0pt"/>
      <w:marBottom w:val="0pt"/>
      <w:divBdr>
        <w:top w:val="none" w:sz="0" w:space="0" w:color="auto"/>
        <w:left w:val="none" w:sz="0" w:space="0" w:color="auto"/>
        <w:bottom w:val="none" w:sz="0" w:space="0" w:color="auto"/>
        <w:right w:val="none" w:sz="0" w:space="0" w:color="auto"/>
      </w:divBdr>
    </w:div>
    <w:div w:id="1911573456">
      <w:bodyDiv w:val="1"/>
      <w:marLeft w:val="0pt"/>
      <w:marRight w:val="0pt"/>
      <w:marTop w:val="0pt"/>
      <w:marBottom w:val="0pt"/>
      <w:divBdr>
        <w:top w:val="none" w:sz="0" w:space="0" w:color="auto"/>
        <w:left w:val="none" w:sz="0" w:space="0" w:color="auto"/>
        <w:bottom w:val="none" w:sz="0" w:space="0" w:color="auto"/>
        <w:right w:val="none" w:sz="0" w:space="0" w:color="auto"/>
      </w:divBdr>
    </w:div>
    <w:div w:id="1919244190">
      <w:bodyDiv w:val="1"/>
      <w:marLeft w:val="0pt"/>
      <w:marRight w:val="0pt"/>
      <w:marTop w:val="0pt"/>
      <w:marBottom w:val="0pt"/>
      <w:divBdr>
        <w:top w:val="none" w:sz="0" w:space="0" w:color="auto"/>
        <w:left w:val="none" w:sz="0" w:space="0" w:color="auto"/>
        <w:bottom w:val="none" w:sz="0" w:space="0" w:color="auto"/>
        <w:right w:val="none" w:sz="0" w:space="0" w:color="auto"/>
      </w:divBdr>
    </w:div>
    <w:div w:id="1925144829">
      <w:bodyDiv w:val="1"/>
      <w:marLeft w:val="0pt"/>
      <w:marRight w:val="0pt"/>
      <w:marTop w:val="0pt"/>
      <w:marBottom w:val="0pt"/>
      <w:divBdr>
        <w:top w:val="none" w:sz="0" w:space="0" w:color="auto"/>
        <w:left w:val="none" w:sz="0" w:space="0" w:color="auto"/>
        <w:bottom w:val="none" w:sz="0" w:space="0" w:color="auto"/>
        <w:right w:val="none" w:sz="0" w:space="0" w:color="auto"/>
      </w:divBdr>
    </w:div>
    <w:div w:id="2042705628">
      <w:bodyDiv w:val="1"/>
      <w:marLeft w:val="0pt"/>
      <w:marRight w:val="0pt"/>
      <w:marTop w:val="0pt"/>
      <w:marBottom w:val="0pt"/>
      <w:divBdr>
        <w:top w:val="none" w:sz="0" w:space="0" w:color="auto"/>
        <w:left w:val="none" w:sz="0" w:space="0" w:color="auto"/>
        <w:bottom w:val="none" w:sz="0" w:space="0" w:color="auto"/>
        <w:right w:val="none" w:sz="0" w:space="0" w:color="auto"/>
      </w:divBdr>
    </w:div>
    <w:div w:id="21293537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png"/><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17" Type="http://purl.oclc.org/ooxml/officeDocument/relationships/theme" Target="theme/theme1.xml"/><Relationship Id="rId2" Type="http://purl.oclc.org/ooxml/officeDocument/relationships/customXml" Target="../customXml/item2.xml"/><Relationship Id="rId16" Type="http://schemas.microsoft.com/office/2011/relationships/people" Target="peop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fontTable" Target="fontTable.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1F96956FE3626F4096DD2D4AE1AB418C" ma:contentTypeVersion="9" ma:contentTypeDescription="Új dokumentum létrehozása." ma:contentTypeScope="" ma:versionID="5d8fdd415912005028c4257929ece826">
  <xsd:schema xmlns:xsd="http://www.w3.org/2001/XMLSchema" xmlns:xs="http://www.w3.org/2001/XMLSchema" xmlns:p="http://schemas.microsoft.com/office/2006/metadata/properties" xmlns:ns2="e9e68610-1909-4f16-a337-a2bd7df610e9" xmlns:ns3="2797016c-d5e2-455e-aed8-8a92956e21f1" targetNamespace="http://schemas.microsoft.com/office/2006/metadata/properties" ma:root="true" ma:fieldsID="04707b7a98c8a0a0575a0c0e08d1ca2c" ns2:_="" ns3:_="">
    <xsd:import namespace="e9e68610-1909-4f16-a337-a2bd7df610e9"/>
    <xsd:import namespace="2797016c-d5e2-455e-aed8-8a92956e21f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SearchPropertie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68610-1909-4f16-a337-a2bd7df61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Képcímkék" ma:readOnly="false" ma:fieldId="{5cf76f15-5ced-4ddc-b409-7134ff3c332f}" ma:taxonomyMulti="true" ma:sspId="01d0beb6-f273-48e7-85d4-dac867ddce3e" ma:termSetId="09814cd3-568e-fe90-9814-8d621ff8fb84" ma:anchorId="fba54fb3-c3e1-fe81-a776-ca4b69148c4d" ma:open="true" ma:isKeyword="false">
      <xsd:complexType>
        <xsd:sequence>
          <xsd:element ref="pc:Terms" minOccurs="0" maxOccurs="1"/>
        </xsd:sequence>
      </xsd:complex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97016c-d5e2-455e-aed8-8a92956e21f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6718fd5-0fd6-4aa8-aff7-71f6f19b9527}" ma:internalName="TaxCatchAll" ma:showField="CatchAllData" ma:web="2797016c-d5e2-455e-aed8-8a92956e21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9e68610-1909-4f16-a337-a2bd7df610e9">
      <Terms xmlns="http://schemas.microsoft.com/office/infopath/2007/PartnerControls"/>
    </lcf76f155ced4ddcb4097134ff3c332f>
    <TaxCatchAll xmlns="2797016c-d5e2-455e-aed8-8a92956e21f1"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Ava21</b:Tag>
    <b:SourceType>JournalArticle</b:SourceType>
    <b:Guid>{FD66B30D-775A-4779-95BD-ADCDB4DA4512}</b:Guid>
    <b:Title>High-performance brain-to-text communication via handwriting</b:Title>
    <b:JournalName>Nature</b:JournalName>
    <b:Year>2021</b:Year>
    <b:Pages>249–254</b:Pages>
    <b:Issue>593</b:Issue>
    <b:Author>
      <b:Author>
        <b:NameList>
          <b:Person>
            <b:Last>Avansino</b:Last>
            <b:Middle>T.</b:Middle>
            <b:First>Donald</b:First>
          </b:Person>
          <b:Person>
            <b:Last>Willett</b:Last>
            <b:Middle>R.</b:Middle>
            <b:First>Francis</b:First>
          </b:Person>
          <b:Person>
            <b:Last>Hochberg</b:Last>
            <b:Middle>R.</b:Middle>
            <b:First>Leigh</b:First>
          </b:Person>
        </b:NameList>
      </b:Author>
    </b:Author>
    <b:URL>https://doi.org/10.1038/s41586-021-03506-2</b:URL>
    <b:RefOrder>2</b:RefOrder>
  </b:Source>
  <b:Source>
    <b:Tag>Hig17</b:Tag>
    <b:SourceType>JournalArticle</b:SourceType>
    <b:Guid>{A17CC2A0-9244-48D3-AF3C-3543ABAB2E04}</b:Guid>
    <b:Title>High performance communication by people with paralysis using an intracortical brain-computer interface</b:Title>
    <b:JournalName>Medicine, Neuroscience</b:JournalName>
    <b:Year>2017</b:Year>
    <b:Month>February</b:Month>
    <b:Day>17</b:Day>
    <b:URL>https://doi.org/10.7554/eLife.18554</b:URL>
    <b:Author>
      <b:Author>
        <b:NameList>
          <b:Person>
            <b:Last>Pandarinath</b:Last>
            <b:First>Chethan </b:First>
          </b:Person>
          <b:Person>
            <b:Last>Nuyujukian</b:Last>
            <b:First>Paul </b:First>
          </b:Person>
          <b:Person>
            <b:Last>Blabe</b:Last>
            <b:Middle>H.</b:Middle>
            <b:First>Christine </b:First>
          </b:Person>
        </b:NameList>
      </b:Author>
    </b:Author>
    <b:RefOrder>1</b:RefOrder>
  </b:Source>
  <b:Source>
    <b:Tag>MAL14</b:Tag>
    <b:SourceType>ArticleInAPeriodical</b:SourceType>
    <b:Guid>{688D51EE-5074-4DEE-B846-7CD7E4B59C78}</b:Guid>
    <b:Author>
      <b:Author>
        <b:NameList>
          <b:Person>
            <b:Last>M. A. Lopez-Gordo</b:Last>
          </b:Person>
          <b:Person>
            <b:Last>D. Sanchez-Morillo</b:Last>
          </b:Person>
        </b:NameList>
      </b:Author>
    </b:Author>
    <b:Title>Dry EEG Electrodes</b:Title>
    <b:PeriodicalTitle>Sensors</b:PeriodicalTitle>
    <b:Year>2014</b:Year>
    <b:Month>július</b:Month>
    <b:Day>14.</b:Day>
    <b:Pages>12847-12870</b:Pages>
    <b:LCID>en-GB</b:LCID>
    <b:URL>https://doi.org/10.3390/s140712847</b:URL>
    <b:RefOrder>7</b:RefOrder>
  </b:Source>
  <b:Source>
    <b:Tag>Bry19</b:Tag>
    <b:SourceType>InternetSite</b:SourceType>
    <b:Guid>{385ECBC9-6111-4F5C-BE33-BA65796591DD}</b:Guid>
    <b:Title>EEG (Electroencephalography): The Complete Pocket Guide</b:Title>
    <b:Year>2019</b:Year>
    <b:URL>https://imotions.com/blog/eeg/</b:URL>
    <b:Author>
      <b:Author>
        <b:NameList>
          <b:Person>
            <b:Last>Farnsworth</b:Last>
            <b:First>Bryn</b:First>
          </b:Person>
        </b:NameList>
      </b:Author>
    </b:Author>
    <b:YearAccessed>2020.</b:YearAccessed>
    <b:MonthAccessed>április</b:MonthAccessed>
    <b:LCID>en-GB</b:LCID>
    <b:Month>augusztus</b:Month>
    <b:Day>27.</b:Day>
    <b:RefOrder>6</b:RefOrder>
  </b:Source>
  <b:Source>
    <b:Tag>Bor15</b:Tag>
    <b:SourceType>JournalArticle</b:SourceType>
    <b:Guid>{DB59C655-473E-4101-ADFF-A1B66EDF94F2}</b:Guid>
    <b:Title>Spatial and temporal resolutions of EEG: Is it really black and white? A scalp current density view</b:Title>
    <b:JournalName>International Journal of Psychophysiology</b:JournalName>
    <b:Year>2015</b:Year>
    <b:Pages>210-220</b:Pages>
    <b:Issue>97</b:Issue>
    <b:LCID>en-GB</b:LCID>
    <b:Volume>3</b:Volume>
    <b:Author>
      <b:Author>
        <b:NameList>
          <b:Person>
            <b:Last>Burle</b:Last>
            <b:First>Borís</b:First>
          </b:Person>
          <b:Person>
            <b:Last>Spieser</b:Last>
            <b:First>Laure</b:First>
          </b:Person>
          <b:Person>
            <b:Last>Roger</b:Last>
            <b:First>Clémence</b:First>
          </b:Person>
          <b:Person>
            <b:Last>Casini</b:Last>
            <b:First>Laurence</b:First>
          </b:Person>
          <b:Person>
            <b:Last>Hasbroucq</b:Last>
            <b:First>Thierry</b:First>
          </b:Person>
          <b:Person>
            <b:Last>Vidal</b:Last>
            <b:First>Franck</b:First>
          </b:Person>
        </b:NameList>
      </b:Author>
    </b:Author>
    <b:URL>https://doi.org/10.1016/j.ijpsycho.2015.05.004</b:URL>
    <b:RefOrder>4</b:RefOrder>
  </b:Source>
  <b:Source>
    <b:Tag>Ste14</b:Tag>
    <b:SourceType>Book</b:SourceType>
    <b:Guid>{FC6447EE-B504-423E-BB7D-8BF28013CA1C}</b:Guid>
    <b:Title>An Introduction to the Event-Related Potential Technique</b:Title>
    <b:Year>2014</b:Year>
    <b:Author>
      <b:Author>
        <b:NameList>
          <b:Person>
            <b:Last>Luck</b:Last>
            <b:First>Steven J.</b:First>
          </b:Person>
        </b:NameList>
      </b:Author>
    </b:Author>
    <b:Publisher>Massachusetts Institute of Technology</b:Publisher>
    <b:LCID>en-GB</b:LCID>
    <b:RefOrder>5</b:RefOrder>
  </b:Source>
  <b:Source>
    <b:Tag>Jos18</b:Tag>
    <b:SourceType>JournalArticle</b:SourceType>
    <b:Guid>{018DC7B7-94BB-4ABF-88E0-BDD31C1AEA3D}</b:Guid>
    <b:Author>
      <b:Author>
        <b:NameList>
          <b:Person>
            <b:Last>Parvizi</b:Last>
            <b:First>Josef</b:First>
          </b:Person>
          <b:Person>
            <b:Last>Kastner</b:Last>
            <b:First>Sabine</b:First>
          </b:Person>
        </b:NameList>
      </b:Author>
    </b:Author>
    <b:Title>Human Intracranial EEG: Promises and Limitations</b:Title>
    <b:JournalName>Nature Neuroscience</b:JournalName>
    <b:Year>2018</b:Year>
    <b:Pages>474-483</b:Pages>
    <b:Issue>21</b:Issue>
    <b:LCID>en-GB</b:LCID>
    <b:Volume>4</b:Volume>
    <b:RefOrder>3</b:RefOrder>
  </b:Source>
  <b:Source>
    <b:Tag>Som</b:Tag>
    <b:SourceType>InternetSite</b:SourceType>
    <b:Guid>{C499B67F-A9C5-499D-9660-3E1EDF082FD9}</b:Guid>
    <b:Author>
      <b:Author>
        <b:NameList>
          <b:Person>
            <b:Last>Somogyvári</b:Last>
            <b:First>Zoltán</b:First>
          </b:Person>
        </b:NameList>
      </b:Author>
    </b:Author>
    <b:Title>Az egyedi neuronoktól az EEG hullámokig</b:Title>
    <b:URL>http://cneuro.rmki.kfki.hu/sites/default/files/NeurontolEEGig.pdf</b:URL>
    <b:YearAccessed>2020.</b:YearAccessed>
    <b:MonthAccessed>szeptember</b:MonthAccessed>
    <b:DayAccessed>10.</b:DayAccessed>
    <b:LCID>hu-HU</b:LCID>
    <b:RefOrder>8</b:RefOrder>
  </b:Source>
  <b:Source>
    <b:Tag>Fon14</b:Tag>
    <b:SourceType>Book</b:SourceType>
    <b:Guid>{6452459F-A6C5-465C-A134-E5F209A86044}</b:Guid>
    <b:LCID>hu-HU</b:LCID>
    <b:Author>
      <b:Author>
        <b:NameList>
          <b:Person>
            <b:Last>Fonyó</b:Last>
            <b:First>Attila</b:First>
          </b:Person>
        </b:NameList>
      </b:Author>
    </b:Author>
    <b:Title>Az orvosi élettan tankönyve</b:Title>
    <b:Year>2014</b:Year>
    <b:City>Budapest</b:City>
    <b:Publisher>Medicina könyvkiadó Zrt.</b:Publisher>
    <b:RefOrder>9</b:RefOrder>
  </b:Source>
  <b:Source>
    <b:Tag>Ábr16</b:Tag>
    <b:SourceType>InternetSite</b:SourceType>
    <b:Guid>{4A01AEC6-E957-4EEF-A940-8944DA3840C9}</b:Guid>
    <b:Author>
      <b:Author>
        <b:NameList>
          <b:Person>
            <b:Last>Ábrahám</b:Last>
            <b:First>Hajnalka</b:First>
          </b:Person>
          <b:Person>
            <b:Last>Ács</b:Last>
            <b:First>Péter</b:First>
          </b:Person>
          <b:Person>
            <b:Last>Albu</b:Last>
            <b:First>Mónika</b:First>
          </b:Person>
          <b:Person>
            <b:Last>Bajnóczky</b:Last>
            <b:First>István</b:First>
          </b:Person>
          <b:Person>
            <b:Last>Balás</b:Last>
            <b:First>István</b:First>
          </b:Person>
          <b:Person>
            <b:Last>Benkő</b:Last>
            <b:First>András</b:First>
          </b:Person>
          <b:Person>
            <b:Last>Birkás</b:Last>
            <b:First>Béla</b:First>
          </b:Person>
          <b:Person>
            <b:Last>Bors</b:Last>
            <b:First>László</b:First>
          </b:Person>
          <b:Person>
            <b:Last>Botz</b:Last>
            <b:First>Bálint</b:First>
          </b:Person>
          <b:Person>
            <b:Last>Csathó</b:Last>
            <b:First>Árpád</b:First>
          </b:Person>
          <b:Person>
            <b:Last>Cséplő</b:Last>
            <b:First>Péter</b:First>
          </b:Person>
          <b:Person>
            <b:Last>Csernus</b:Last>
            <b:First>Valér</b:First>
          </b:Person>
          <b:Person>
            <b:Last>Dorn</b:Last>
            <b:First>Krisztina</b:First>
          </b:Person>
          <b:Person>
            <b:Last>Ezer</b:Last>
            <b:First>Erzsébet</b:First>
          </b:Person>
          <b:Person>
            <b:Last>Farkas</b:Last>
            <b:First>József</b:First>
          </b:Person>
          <b:Person>
            <b:Last>Fekete</b:Last>
            <b:First>Sándor</b:First>
          </b:Person>
          <b:Person>
            <b:Last>Feldmann</b:Last>
            <b:First>Ádám</b:First>
          </b:Person>
        </b:NameList>
      </b:Author>
    </b:Author>
    <b:Title>Emberi életfolyamatok idegi szabályozása – a neurontól a viselkedésig. Interdiszciplináris tananyag az idegrendszer felépítése, működése és klinikuma témáiban orvostanhallgatók, egészség- és élettudományi képzésben résztvevők számára Magyarországon</b:Title>
    <b:ProductionCompany>Pécsi Tudományegyetem; Dialóg Campus Kiadó-Nordex Kft</b:ProductionCompany>
    <b:Year>2016</b:Year>
    <b:URL>https://www.tankonyvtar.hu/hu/tartalom/tamop412A/2011-0094_neurologia_hu/ch09s08.html</b:URL>
    <b:YearAccessed>2019.</b:YearAccessed>
    <b:MonthAccessed>szeptember</b:MonthAccessed>
    <b:DayAccessed>20.</b:DayAccessed>
    <b:LCID>hu-HU</b:LCID>
    <b:RefOrder>10</b:RefOrder>
  </b:Source>
  <b:Source>
    <b:Tag>Zha14</b:Tag>
    <b:SourceType>JournalArticle</b:SourceType>
    <b:Guid>{70E01372-8DBC-461B-BBD8-698CC3ED5B93}</b:Guid>
    <b:Title>CLASSIFYING PHONOLOGICAL CATEGORIES IN IMAGINED</b:Title>
    <b:Year>2014.</b:Year>
    <b:Author>
      <b:Author>
        <b:NameList>
          <b:Person>
            <b:Last>Zhao</b:Last>
            <b:First>Shunan</b:First>
          </b:Person>
          <b:Person>
            <b:Last>Rudzicz</b:Last>
            <b:First>Frank</b:First>
          </b:Person>
        </b:NameList>
      </b:Author>
    </b:Author>
    <b:Month>August</b:Month>
    <b:DOI>10.1109/ICASSP.2015.7178118</b:DOI>
    <b:RefOrder>11</b:RefOrder>
  </b:Source>
  <b:Source>
    <b:Tag>Bel96</b:Tag>
    <b:SourceType>JournalArticle</b:SourceType>
    <b:Guid>{F4C5BCA0-8F0E-4B31-8F2E-38A70442C6C5}</b:Guid>
    <b:Title>An Information-Maximization Approach to Blind Separation and Blind Deconvolution</b:Title>
    <b:JournalName>Neural Computation</b:JournalName>
    <b:Year>1996</b:Year>
    <b:Pages>1129–1159.</b:Pages>
    <b:Volume>7</b:Volume>
    <b:Issue>6</b:Issue>
    <b:Author>
      <b:Author>
        <b:NameList>
          <b:Person>
            <b:Last>Bell</b:Last>
            <b:Middle>J</b:Middle>
            <b:First>Anthony </b:First>
          </b:Person>
          <b:Person>
            <b:Last>Sejnowski</b:Last>
            <b:Middle>J</b:Middle>
            <b:First>Terrence </b:First>
          </b:Person>
        </b:NameList>
      </b:Author>
    </b:Author>
    <b:URL>https://doi.org/10.1162/neco.1995.7.6.1129</b:URL>
    <b:RefOrder>12</b:RefOrder>
  </b:Source>
  <b:Source>
    <b:Tag>Mak96</b:Tag>
    <b:SourceType>JournalArticle</b:SourceType>
    <b:Guid>{B6EDBC05-E09A-4D4B-823B-7B7A310B7AD6}</b:Guid>
    <b:Title>Independent Component Analysis</b:Title>
    <b:JournalName>Advances in Neural Information Processing Systems</b:JournalName>
    <b:Year>1996</b:Year>
    <b:Volume>8</b:Volume>
    <b:Author>
      <b:Author>
        <b:NameList>
          <b:Person>
            <b:Last>Makeig</b:Last>
            <b:First>Scott</b:First>
          </b:Person>
          <b:Person>
            <b:Last>Bell</b:Last>
            <b:Middle>J.</b:Middle>
            <b:First>Anthony</b:First>
          </b:Person>
          <b:Person>
            <b:Last>Jung</b:Last>
            <b:First>Tzyy-Ping</b:First>
          </b:Person>
          <b:Person>
            <b:Last>Sejnowski</b:Last>
            <b:Middle>J.</b:Middle>
            <b:First>Terrence</b:First>
          </b:Person>
        </b:NameList>
      </b:Author>
    </b:Author>
    <b:RefOrder>13</b:RefOrder>
  </b:Source>
  <b:Source>
    <b:Tag>Art22</b:Tag>
    <b:SourceType>ConferenceProceedings</b:SourceType>
    <b:Guid>{B6960E48-C2AB-483E-B885-F555CEA1F516}</b:Guid>
    <b:Author>
      <b:Author>
        <b:NameList>
          <b:Person>
            <b:Last>Arthur</b:Last>
            <b:First>Frigyes</b:First>
            <b:Middle>Viktor and Csapó, Tamás Gábor</b:Middle>
          </b:Person>
        </b:NameList>
      </b:Author>
    </b:Author>
    <b:Title>Deep learning alapú agyi jel feldolgozás és beszédszintézis előkészítő munkálatai.</b:Title>
    <b:JournalName>Magyar Számítógépes Nyelvészeti Konferencia</b:JournalName>
    <b:Year>2022</b:Year>
    <b:ConferenceName>Magyar Számítógépes Nyelvészeti Konferencia</b:ConferenceName>
    <b:City>Szeged</b:City>
    <b:StandardNumber>9789633068489</b:StandardNumber>
    <b:RefOrder>15</b:RefOrder>
  </b:Source>
  <b:Source>
    <b:Tag>Rác19</b:Tag>
    <b:SourceType>ConferenceProceedings</b:SourceType>
    <b:Guid>{D1884F10-9A88-43FB-8AAD-37B4304ED5F7}</b:Guid>
    <b:Author>
      <b:Author>
        <b:NameList>
          <b:Person>
            <b:Last>Rácz</b:Last>
            <b:First>Frigyes</b:First>
            <b:Middle>Sámuel</b:Middle>
          </b:Person>
        </b:NameList>
      </b:Author>
    </b:Author>
    <b:Title>A nyugalmi agyi konnektivitás multifraktális dinamikája</b:Title>
    <b:Year>2019</b:Year>
    <b:URL>http://dx.doi.org/10.14753/SE.2019.2304</b:URL>
    <b:RefOrder>14</b:RefOrder>
  </b:Source>
  <b:Source>
    <b:Tag>Mon21</b:Tag>
    <b:SourceType>JournalArticle</b:SourceType>
    <b:Guid>{45BF0D08-2AF2-49F6-B55B-9529C631EEB0}</b:Guid>
    <b:Title>Extracting Different Levels of Speech Information from EEG Using an LSTM-Based Model</b:Title>
    <b:Year>2021</b:Year>
    <b:Author>
      <b:Author>
        <b:NameList>
          <b:Person>
            <b:Last>Monesi</b:Last>
            <b:Middle>Jalilpour </b:Middle>
            <b:First>Mohammad </b:First>
          </b:Person>
          <b:Person>
            <b:Last>Accou</b:Last>
            <b:First>Bernd</b:First>
          </b:Person>
          <b:Person>
            <b:Last>Francart</b:Last>
            <b:First>Tom </b:First>
          </b:Person>
          <b:Person>
            <b:Last>Hugo Van Hamme</b:Last>
          </b:Person>
        </b:NameList>
      </b:Author>
    </b:Author>
    <b:URL>https://doi.org/10.48550/arXiv.2106.09622</b:URL>
    <b:RefOrder>16</b:RefOrder>
  </b:Source>
</b:Sources>
</file>

<file path=customXml/itemProps1.xml><?xml version="1.0" encoding="utf-8"?>
<ds:datastoreItem xmlns:ds="http://schemas.openxmlformats.org/officeDocument/2006/customXml" ds:itemID="{DB6C3209-444D-4E9C-854A-0C86C1E8D78E}"/>
</file>

<file path=customXml/itemProps2.xml><?xml version="1.0" encoding="utf-8"?>
<ds:datastoreItem xmlns:ds="http://purl.oclc.org/ooxml/officeDocument/customXml" ds:itemID="{459C93A9-6384-4DFD-9659-5E7973B25E54}">
  <ds:schemaRefs>
    <ds:schemaRef ds:uri="http://schemas.microsoft.com/sharepoint/v3/contenttype/forms"/>
  </ds:schemaRefs>
</ds:datastoreItem>
</file>

<file path=customXml/itemProps3.xml><?xml version="1.0" encoding="utf-8"?>
<ds:datastoreItem xmlns:ds="http://purl.oclc.org/ooxml/officeDocument/customXml" ds:itemID="{A1B11861-B8FC-475E-8439-F258CACEAC34}">
  <ds:schemaRefs>
    <ds:schemaRef ds:uri="http://schemas.microsoft.com/office/2006/metadata/properties"/>
    <ds:schemaRef ds:uri="http://schemas.microsoft.com/office/infopath/2007/PartnerControls"/>
    <ds:schemaRef ds:uri="0291926e-7f6f-40e6-b2cd-618d734b3849"/>
  </ds:schemaRefs>
</ds:datastoreItem>
</file>

<file path=customXml/itemProps4.xml><?xml version="1.0" encoding="utf-8"?>
<ds:datastoreItem xmlns:ds="http://purl.oclc.org/ooxml/officeDocument/customXml" ds:itemID="{057D23DE-F46B-43FF-9524-E4510FEF48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1992</Words>
  <Characters>13751</Characters>
  <Application>Microsoft Office Word</Application>
  <DocSecurity>0</DocSecurity>
  <Lines>114</Lines>
  <Paragraphs>31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BRAIN2SPEECH: agyi jel alapján beszéd szintézis</vt:lpstr>
      <vt:lpstr>Paper Title (use style: paper title)</vt:lpstr>
    </vt:vector>
  </TitlesOfParts>
  <Company>IEEE</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BRAIN2SPEECH: agyi jel alapján beszéd szintézis</dc:title>
  <dc:subject/>
  <dc:creator>IEEE</dc:creator>
  <cp:keywords/>
  <cp:lastModifiedBy>Salamon Ádám László</cp:lastModifiedBy>
  <cp:revision>2</cp:revision>
  <cp:lastPrinted>2022-12-11T22:02:00Z</cp:lastPrinted>
  <dcterms:created xsi:type="dcterms:W3CDTF">2022-12-11T22:04:00Z</dcterms:created>
  <dcterms:modified xsi:type="dcterms:W3CDTF">2022-12-11T22:04:00Z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0x0101001F96956FE3626F4096DD2D4AE1AB418C</vt:lpwstr>
  </property>
</Properties>
</file>